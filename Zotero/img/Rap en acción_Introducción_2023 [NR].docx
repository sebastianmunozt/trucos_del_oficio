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B6CF2" w:rsidRPr="00533522" w:rsidRDefault="0005170F">
      <w:pPr>
        <w:spacing w:line="360" w:lineRule="auto"/>
        <w:rPr>
          <w:rFonts w:asciiTheme="majorHAnsi" w:eastAsia="Calibri" w:hAnsiTheme="majorHAnsi" w:cstheme="majorHAnsi"/>
          <w:b/>
        </w:rPr>
      </w:pPr>
      <w:r w:rsidRPr="00533522">
        <w:rPr>
          <w:rFonts w:asciiTheme="majorHAnsi" w:eastAsia="Calibri" w:hAnsiTheme="majorHAnsi" w:cstheme="majorHAnsi"/>
          <w:b/>
        </w:rPr>
        <w:t xml:space="preserve"> “Rap en acción”: una alternativa para resituar la resistencia. </w:t>
      </w:r>
    </w:p>
    <w:p w14:paraId="00000002"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Este dossier nace con la intención de presentar una perspectiva sobre el rap, desde las ciencias sociales y las musicologías contemporáneas, a través de un enfoque hasta ahora minoritario en</w:t>
      </w:r>
      <w:r w:rsidRPr="00533522">
        <w:rPr>
          <w:rFonts w:asciiTheme="majorHAnsi" w:eastAsia="Calibri" w:hAnsiTheme="majorHAnsi" w:cstheme="majorHAnsi"/>
        </w:rPr>
        <w:t xml:space="preserve"> América Latina y España. El “paraguas” conceptual que proponemos para organizar los textos que aquí compilamos es el de “rap en acción”</w:t>
      </w:r>
      <w:r w:rsidRPr="00533522">
        <w:rPr>
          <w:rFonts w:asciiTheme="majorHAnsi" w:eastAsia="Calibri" w:hAnsiTheme="majorHAnsi" w:cstheme="majorHAnsi"/>
          <w:vertAlign w:val="superscript"/>
        </w:rPr>
        <w:footnoteReference w:id="1"/>
      </w:r>
      <w:r w:rsidRPr="00533522">
        <w:rPr>
          <w:rFonts w:asciiTheme="majorHAnsi" w:eastAsia="Calibri" w:hAnsiTheme="majorHAnsi" w:cstheme="majorHAnsi"/>
        </w:rPr>
        <w:t>.</w:t>
      </w:r>
    </w:p>
    <w:p w14:paraId="00000003" w14:textId="1B984E79"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Un ejercicio útil —aunque </w:t>
      </w:r>
      <w:commentRangeStart w:id="0"/>
      <w:commentRangeStart w:id="1"/>
      <w:r w:rsidRPr="00533522">
        <w:rPr>
          <w:rFonts w:asciiTheme="majorHAnsi" w:eastAsia="Calibri" w:hAnsiTheme="majorHAnsi" w:cstheme="majorHAnsi"/>
        </w:rPr>
        <w:t>trillado</w:t>
      </w:r>
      <w:commentRangeEnd w:id="0"/>
      <w:r w:rsidR="00263EAE">
        <w:rPr>
          <w:rStyle w:val="Refdecomentario"/>
        </w:rPr>
        <w:commentReference w:id="0"/>
      </w:r>
      <w:commentRangeEnd w:id="1"/>
      <w:r w:rsidR="00263EAE">
        <w:rPr>
          <w:rStyle w:val="Refdecomentario"/>
        </w:rPr>
        <w:commentReference w:id="1"/>
      </w:r>
      <w:r w:rsidRPr="00533522">
        <w:rPr>
          <w:rFonts w:asciiTheme="majorHAnsi" w:eastAsia="Calibri" w:hAnsiTheme="majorHAnsi" w:cstheme="majorHAnsi"/>
        </w:rPr>
        <w:t>— para poder situarnos en esta perspectiva</w:t>
      </w:r>
      <w:ins w:id="2" w:author="Nelson Leandro Rodríguez Vega" w:date="2024-12-07T12:22:00Z">
        <w:r w:rsidR="00263EAE">
          <w:rPr>
            <w:rFonts w:asciiTheme="majorHAnsi" w:eastAsia="Calibri" w:hAnsiTheme="majorHAnsi" w:cstheme="majorHAnsi"/>
          </w:rPr>
          <w:t>,</w:t>
        </w:r>
      </w:ins>
      <w:r w:rsidRPr="00533522">
        <w:rPr>
          <w:rFonts w:asciiTheme="majorHAnsi" w:eastAsia="Calibri" w:hAnsiTheme="majorHAnsi" w:cstheme="majorHAnsi"/>
        </w:rPr>
        <w:t xml:space="preserve"> consiste en descomponer los términos de </w:t>
      </w:r>
      <w:r w:rsidRPr="00533522">
        <w:rPr>
          <w:rFonts w:asciiTheme="majorHAnsi" w:eastAsia="Calibri" w:hAnsiTheme="majorHAnsi" w:cstheme="majorHAnsi"/>
        </w:rPr>
        <w:t>la expresión</w:t>
      </w:r>
      <w:ins w:id="3" w:author="Nelson Leandro Rodríguez Vega" w:date="2024-12-07T12:22:00Z">
        <w:r w:rsidR="00263EAE">
          <w:rPr>
            <w:rFonts w:asciiTheme="majorHAnsi" w:eastAsia="Calibri" w:hAnsiTheme="majorHAnsi" w:cstheme="majorHAnsi"/>
          </w:rPr>
          <w:t xml:space="preserve"> musical a la cual nos referimos</w:t>
        </w:r>
      </w:ins>
      <w:r w:rsidRPr="00533522">
        <w:rPr>
          <w:rFonts w:asciiTheme="majorHAnsi" w:eastAsia="Calibri" w:hAnsiTheme="majorHAnsi" w:cstheme="majorHAnsi"/>
        </w:rPr>
        <w:t>. Del “rap” afirmamos, en principio, que admite dos acepciones: una se refiere a su significado para quienes lo practican y escuchan; y la otra, a su sentido como objeto de estudio académico. Por “en acción”, entendemos una aproximación al obje</w:t>
      </w:r>
      <w:r w:rsidRPr="00533522">
        <w:rPr>
          <w:rFonts w:asciiTheme="majorHAnsi" w:eastAsia="Calibri" w:hAnsiTheme="majorHAnsi" w:cstheme="majorHAnsi"/>
        </w:rPr>
        <w:t xml:space="preserve">to </w:t>
      </w:r>
      <w:ins w:id="4" w:author="Nelson Leandro Rodríguez Vega" w:date="2024-12-07T12:22:00Z">
        <w:r w:rsidR="00263EAE">
          <w:rPr>
            <w:rFonts w:asciiTheme="majorHAnsi" w:eastAsia="Calibri" w:hAnsiTheme="majorHAnsi" w:cstheme="majorHAnsi"/>
          </w:rPr>
          <w:t xml:space="preserve">que está </w:t>
        </w:r>
      </w:ins>
      <w:r w:rsidRPr="00533522">
        <w:rPr>
          <w:rFonts w:asciiTheme="majorHAnsi" w:eastAsia="Calibri" w:hAnsiTheme="majorHAnsi" w:cstheme="majorHAnsi"/>
        </w:rPr>
        <w:t xml:space="preserve">atenta a diversas entidades en relación, que permite diversificar y </w:t>
      </w:r>
      <w:proofErr w:type="spellStart"/>
      <w:r w:rsidRPr="00533522">
        <w:rPr>
          <w:rFonts w:asciiTheme="majorHAnsi" w:eastAsia="Calibri" w:hAnsiTheme="majorHAnsi" w:cstheme="majorHAnsi"/>
        </w:rPr>
        <w:t>heterogeneizar</w:t>
      </w:r>
      <w:proofErr w:type="spellEnd"/>
      <w:r w:rsidRPr="00533522">
        <w:rPr>
          <w:rFonts w:asciiTheme="majorHAnsi" w:eastAsia="Calibri" w:hAnsiTheme="majorHAnsi" w:cstheme="majorHAnsi"/>
        </w:rPr>
        <w:t xml:space="preserve"> al rap, situar e </w:t>
      </w:r>
      <w:proofErr w:type="spellStart"/>
      <w:r w:rsidRPr="00533522">
        <w:rPr>
          <w:rFonts w:asciiTheme="majorHAnsi" w:eastAsia="Calibri" w:hAnsiTheme="majorHAnsi" w:cstheme="majorHAnsi"/>
        </w:rPr>
        <w:t>historizar</w:t>
      </w:r>
      <w:proofErr w:type="spellEnd"/>
      <w:r w:rsidRPr="00533522">
        <w:rPr>
          <w:rFonts w:asciiTheme="majorHAnsi" w:eastAsia="Calibri" w:hAnsiTheme="majorHAnsi" w:cstheme="majorHAnsi"/>
        </w:rPr>
        <w:t xml:space="preserve"> sus manifestaciones y, desde allí, dar cuenta de patrones y tendencias. Metodológicamente</w:t>
      </w:r>
      <w:ins w:id="5" w:author="Nelson Leandro Rodríguez Vega" w:date="2024-12-07T12:23:00Z">
        <w:r w:rsidR="00263EAE">
          <w:rPr>
            <w:rFonts w:asciiTheme="majorHAnsi" w:eastAsia="Calibri" w:hAnsiTheme="majorHAnsi" w:cstheme="majorHAnsi"/>
          </w:rPr>
          <w:t>,</w:t>
        </w:r>
      </w:ins>
      <w:r w:rsidRPr="00533522">
        <w:rPr>
          <w:rFonts w:asciiTheme="majorHAnsi" w:eastAsia="Calibri" w:hAnsiTheme="majorHAnsi" w:cstheme="majorHAnsi"/>
        </w:rPr>
        <w:t xml:space="preserve"> se presenta como una alternativa al “</w:t>
      </w:r>
      <w:proofErr w:type="spellStart"/>
      <w:r w:rsidRPr="00533522">
        <w:rPr>
          <w:rFonts w:asciiTheme="majorHAnsi" w:eastAsia="Calibri" w:hAnsiTheme="majorHAnsi" w:cstheme="majorHAnsi"/>
        </w:rPr>
        <w:t>resistencialism</w:t>
      </w:r>
      <w:r w:rsidRPr="00533522">
        <w:rPr>
          <w:rFonts w:asciiTheme="majorHAnsi" w:eastAsia="Calibri" w:hAnsiTheme="majorHAnsi" w:cstheme="majorHAnsi"/>
        </w:rPr>
        <w:t>o</w:t>
      </w:r>
      <w:proofErr w:type="spellEnd"/>
      <w:r w:rsidRPr="00533522">
        <w:rPr>
          <w:rFonts w:asciiTheme="majorHAnsi" w:eastAsia="Calibri" w:hAnsiTheme="majorHAnsi" w:cstheme="majorHAnsi"/>
        </w:rPr>
        <w:t xml:space="preserve">”, como postura que destaca de antemano el carácter resistente del rap </w:t>
      </w:r>
      <w:ins w:id="6" w:author="Nelson Leandro Rodríguez Vega" w:date="2024-12-07T12:23:00Z">
        <w:r w:rsidR="00263EAE">
          <w:rPr>
            <w:rFonts w:asciiTheme="majorHAnsi" w:eastAsia="Calibri" w:hAnsiTheme="majorHAnsi" w:cstheme="majorHAnsi"/>
          </w:rPr>
          <w:t xml:space="preserve">-desarrollado en sus letras- </w:t>
        </w:r>
      </w:ins>
      <w:r w:rsidRPr="00533522">
        <w:rPr>
          <w:rFonts w:asciiTheme="majorHAnsi" w:eastAsia="Calibri" w:hAnsiTheme="majorHAnsi" w:cstheme="majorHAnsi"/>
        </w:rPr>
        <w:t xml:space="preserve">sin poner mucha atención a su multiplicidad y densidad, lo cual, a nuestro juicio, puede simplificar aspectos importantes. </w:t>
      </w:r>
    </w:p>
    <w:p w14:paraId="00000004" w14:textId="3287916C"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Por nuestro lado, nos interesa plantear que, en los elemento</w:t>
      </w:r>
      <w:r w:rsidRPr="00533522">
        <w:rPr>
          <w:rFonts w:asciiTheme="majorHAnsi" w:eastAsia="Calibri" w:hAnsiTheme="majorHAnsi" w:cstheme="majorHAnsi"/>
        </w:rPr>
        <w:t>s aparentemente contradictorios y/o ambivalentes de est</w:t>
      </w:r>
      <w:ins w:id="7" w:author="Nelson Leandro Rodríguez Vega" w:date="2024-12-07T12:23:00Z">
        <w:r w:rsidR="00263EAE">
          <w:rPr>
            <w:rFonts w:asciiTheme="majorHAnsi" w:eastAsia="Calibri" w:hAnsiTheme="majorHAnsi" w:cstheme="majorHAnsi"/>
          </w:rPr>
          <w:t>e</w:t>
        </w:r>
      </w:ins>
      <w:del w:id="8" w:author="Nelson Leandro Rodríguez Vega" w:date="2024-12-07T12:23:00Z">
        <w:r w:rsidRPr="00533522" w:rsidDel="00263EAE">
          <w:rPr>
            <w:rFonts w:asciiTheme="majorHAnsi" w:eastAsia="Calibri" w:hAnsiTheme="majorHAnsi" w:cstheme="majorHAnsi"/>
          </w:rPr>
          <w:delText>a</w:delText>
        </w:r>
      </w:del>
      <w:ins w:id="9" w:author="Nelson Leandro Rodríguez Vega" w:date="2024-12-07T12:23:00Z">
        <w:r w:rsidR="00263EAE">
          <w:rPr>
            <w:rFonts w:asciiTheme="majorHAnsi" w:eastAsia="Calibri" w:hAnsiTheme="majorHAnsi" w:cstheme="majorHAnsi"/>
          </w:rPr>
          <w:t xml:space="preserve"> tipo de</w:t>
        </w:r>
      </w:ins>
      <w:r w:rsidRPr="00533522">
        <w:rPr>
          <w:rFonts w:asciiTheme="majorHAnsi" w:eastAsia="Calibri" w:hAnsiTheme="majorHAnsi" w:cstheme="majorHAnsi"/>
        </w:rPr>
        <w:t xml:space="preserve"> música, que requieren ser observados con mayor atención, se pueden hallar aspectos clave para entender su popularidad, adaptabilidad y </w:t>
      </w:r>
      <w:commentRangeStart w:id="10"/>
      <w:commentRangeStart w:id="11"/>
      <w:r w:rsidRPr="00533522">
        <w:rPr>
          <w:rFonts w:asciiTheme="majorHAnsi" w:eastAsia="Calibri" w:hAnsiTheme="majorHAnsi" w:cstheme="majorHAnsi"/>
        </w:rPr>
        <w:t>resiliencia</w:t>
      </w:r>
      <w:commentRangeEnd w:id="10"/>
      <w:r w:rsidR="00263EAE">
        <w:rPr>
          <w:rStyle w:val="Refdecomentario"/>
        </w:rPr>
        <w:commentReference w:id="10"/>
      </w:r>
      <w:commentRangeEnd w:id="11"/>
      <w:r w:rsidR="00263EAE">
        <w:rPr>
          <w:rStyle w:val="Refdecomentario"/>
        </w:rPr>
        <w:commentReference w:id="11"/>
      </w:r>
      <w:r w:rsidRPr="00533522">
        <w:rPr>
          <w:rFonts w:asciiTheme="majorHAnsi" w:eastAsia="Calibri" w:hAnsiTheme="majorHAnsi" w:cstheme="majorHAnsi"/>
        </w:rPr>
        <w:t>. Mirar al rap “en acción” permite un diálogo situado</w:t>
      </w:r>
      <w:r w:rsidRPr="00533522">
        <w:rPr>
          <w:rFonts w:asciiTheme="majorHAnsi" w:eastAsia="Calibri" w:hAnsiTheme="majorHAnsi" w:cstheme="majorHAnsi"/>
        </w:rPr>
        <w:t xml:space="preserve"> entre lo local y lo global, considerando influencias, adaptaciones y apropiaciones, en aspectos como la digitalización, la relevancia de distintas figuras de autonomía, la marca subalterna y el carácter generacional. Muchos de estos temas podrán observars</w:t>
      </w:r>
      <w:r w:rsidRPr="00533522">
        <w:rPr>
          <w:rFonts w:asciiTheme="majorHAnsi" w:eastAsia="Calibri" w:hAnsiTheme="majorHAnsi" w:cstheme="majorHAnsi"/>
        </w:rPr>
        <w:t>e en los artículos que conforman el presente dossier.</w:t>
      </w:r>
    </w:p>
    <w:p w14:paraId="00000005" w14:textId="1DBE0AEC"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Dicho esto, podemos comenzar con una definición operativa del rap como una música de raíces afroamericanas y latinas que consiste en </w:t>
      </w:r>
      <w:commentRangeStart w:id="12"/>
      <w:r w:rsidRPr="00533522">
        <w:rPr>
          <w:rFonts w:asciiTheme="majorHAnsi" w:eastAsia="Calibri" w:hAnsiTheme="majorHAnsi" w:cstheme="majorHAnsi"/>
        </w:rPr>
        <w:t>hablar</w:t>
      </w:r>
      <w:commentRangeEnd w:id="12"/>
      <w:r w:rsidR="00263EAE">
        <w:rPr>
          <w:rStyle w:val="Refdecomentario"/>
        </w:rPr>
        <w:commentReference w:id="12"/>
      </w:r>
      <w:r w:rsidRPr="00533522">
        <w:rPr>
          <w:rFonts w:asciiTheme="majorHAnsi" w:eastAsia="Calibri" w:hAnsiTheme="majorHAnsi" w:cstheme="majorHAnsi"/>
        </w:rPr>
        <w:t xml:space="preserve"> o recitar rimas sobre una base instrumental o </w:t>
      </w:r>
      <w:r w:rsidRPr="00533522">
        <w:rPr>
          <w:rFonts w:asciiTheme="majorHAnsi" w:eastAsia="Calibri" w:hAnsiTheme="majorHAnsi" w:cstheme="majorHAnsi"/>
          <w:i/>
        </w:rPr>
        <w:t>beat</w:t>
      </w:r>
      <w:r w:rsidRPr="00533522">
        <w:rPr>
          <w:rFonts w:asciiTheme="majorHAnsi" w:eastAsia="Calibri" w:hAnsiTheme="majorHAnsi" w:cstheme="majorHAnsi"/>
        </w:rPr>
        <w:t>. Lo que dis</w:t>
      </w:r>
      <w:r w:rsidRPr="00533522">
        <w:rPr>
          <w:rFonts w:asciiTheme="majorHAnsi" w:eastAsia="Calibri" w:hAnsiTheme="majorHAnsi" w:cstheme="majorHAnsi"/>
        </w:rPr>
        <w:t xml:space="preserve">tingue a un </w:t>
      </w:r>
      <w:commentRangeStart w:id="13"/>
      <w:commentRangeStart w:id="14"/>
      <w:r w:rsidRPr="00533522">
        <w:rPr>
          <w:rFonts w:asciiTheme="majorHAnsi" w:eastAsia="Calibri" w:hAnsiTheme="majorHAnsi" w:cstheme="majorHAnsi"/>
        </w:rPr>
        <w:t>rapero</w:t>
      </w:r>
      <w:commentRangeEnd w:id="13"/>
      <w:r w:rsidR="00263EAE">
        <w:rPr>
          <w:rStyle w:val="Refdecomentario"/>
        </w:rPr>
        <w:commentReference w:id="13"/>
      </w:r>
      <w:commentRangeEnd w:id="14"/>
      <w:r w:rsidR="00263EAE">
        <w:rPr>
          <w:rStyle w:val="Refdecomentario"/>
        </w:rPr>
        <w:commentReference w:id="14"/>
      </w:r>
      <w:r w:rsidRPr="00533522">
        <w:rPr>
          <w:rFonts w:asciiTheme="majorHAnsi" w:eastAsia="Calibri" w:hAnsiTheme="majorHAnsi" w:cstheme="majorHAnsi"/>
        </w:rPr>
        <w:t xml:space="preserve"> de otro es, por un lado, el contenido del verso (lo que dice) y, por otro, el fraseo que utiliza para interpretarlo (el </w:t>
      </w:r>
      <w:proofErr w:type="spellStart"/>
      <w:r w:rsidRPr="00533522">
        <w:rPr>
          <w:rFonts w:asciiTheme="majorHAnsi" w:eastAsia="Calibri" w:hAnsiTheme="majorHAnsi" w:cstheme="majorHAnsi"/>
          <w:i/>
        </w:rPr>
        <w:t>flow</w:t>
      </w:r>
      <w:proofErr w:type="spellEnd"/>
      <w:r w:rsidRPr="00533522">
        <w:rPr>
          <w:rFonts w:asciiTheme="majorHAnsi" w:eastAsia="Calibri" w:hAnsiTheme="majorHAnsi" w:cstheme="majorHAnsi"/>
        </w:rPr>
        <w:t xml:space="preserve"> y la métrica). A quien rapea se le denomina MC (Maestro de Ceremonia), rapero/a o </w:t>
      </w:r>
      <w:proofErr w:type="spellStart"/>
      <w:r w:rsidRPr="00533522">
        <w:rPr>
          <w:rFonts w:asciiTheme="majorHAnsi" w:eastAsia="Calibri" w:hAnsiTheme="majorHAnsi" w:cstheme="majorHAnsi"/>
        </w:rPr>
        <w:t>liricista</w:t>
      </w:r>
      <w:proofErr w:type="spellEnd"/>
      <w:r w:rsidRPr="00533522">
        <w:rPr>
          <w:rFonts w:asciiTheme="majorHAnsi" w:eastAsia="Calibri" w:hAnsiTheme="majorHAnsi" w:cstheme="majorHAnsi"/>
        </w:rPr>
        <w:t>. El primer término s</w:t>
      </w:r>
      <w:r w:rsidRPr="00533522">
        <w:rPr>
          <w:rFonts w:asciiTheme="majorHAnsi" w:eastAsia="Calibri" w:hAnsiTheme="majorHAnsi" w:cstheme="majorHAnsi"/>
        </w:rPr>
        <w:t>e originó en las fiestas de Hip Hop</w:t>
      </w:r>
      <w:r w:rsidRPr="00533522">
        <w:rPr>
          <w:rFonts w:asciiTheme="majorHAnsi" w:eastAsia="Calibri" w:hAnsiTheme="majorHAnsi" w:cstheme="majorHAnsi"/>
          <w:vertAlign w:val="superscript"/>
        </w:rPr>
        <w:footnoteReference w:id="2"/>
      </w:r>
      <w:r w:rsidRPr="00533522">
        <w:rPr>
          <w:rFonts w:asciiTheme="majorHAnsi" w:eastAsia="Calibri" w:hAnsiTheme="majorHAnsi" w:cstheme="majorHAnsi"/>
        </w:rPr>
        <w:t xml:space="preserve"> que se celebraban en el barrio neoyorquino del Bronx a finales de los setenta, donde el MC oficiaba de presentador y, a su vez, improvisaba sobre la música que pasaba el DJ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{"citationID":"UdLiKmMH","properties":{"formattedCitation":"(Chang 2014)","plainCitation":"(Chang 2014)","noteIndex":0},"citationItems":[{"id":948,"uris":["http://zotero.org/users/13574455/items/H6IEZLRB"],"itemData":{"id":948,"type":"book","event-place":"Buenos Aires","note":"Citation Key: Chang2014","publisher":"Caja Negra","publisher-place":"Buenos Aires","title":"Generación hip-hop. De la guerra de pandillas y el graffiti al gangsta rap","author":[{"family":"Chang","given":"Jeff"}],"issued":{"date-parts":[["2014"]]},"citation-key":"Chang2014"}}],"schema":"https://github.com/citation-style-language/schema/raw/master/csl-citation.json"}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(Chang 2014)</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Existen varias versiones sobre la etimología del término, pero una de las más generalizadas es “ritmo y poesía” (en in</w:t>
      </w:r>
      <w:r w:rsidRPr="00533522">
        <w:rPr>
          <w:rFonts w:asciiTheme="majorHAnsi" w:eastAsia="Calibri" w:hAnsiTheme="majorHAnsi" w:cstheme="majorHAnsi"/>
        </w:rPr>
        <w:t xml:space="preserve">glés, </w:t>
      </w:r>
      <w:proofErr w:type="spellStart"/>
      <w:r w:rsidRPr="00533522">
        <w:rPr>
          <w:rFonts w:asciiTheme="majorHAnsi" w:eastAsia="Calibri" w:hAnsiTheme="majorHAnsi" w:cstheme="majorHAnsi"/>
          <w:i/>
        </w:rPr>
        <w:t>rhythm</w:t>
      </w:r>
      <w:proofErr w:type="spellEnd"/>
      <w:r w:rsidRPr="00533522">
        <w:rPr>
          <w:rFonts w:asciiTheme="majorHAnsi" w:eastAsia="Calibri" w:hAnsiTheme="majorHAnsi" w:cstheme="majorHAnsi"/>
          <w:i/>
        </w:rPr>
        <w:t xml:space="preserve"> and </w:t>
      </w:r>
      <w:proofErr w:type="spellStart"/>
      <w:r w:rsidRPr="00533522">
        <w:rPr>
          <w:rFonts w:asciiTheme="majorHAnsi" w:eastAsia="Calibri" w:hAnsiTheme="majorHAnsi" w:cstheme="majorHAnsi"/>
          <w:i/>
        </w:rPr>
        <w:t>poetry</w:t>
      </w:r>
      <w:proofErr w:type="spellEnd"/>
      <w:r w:rsidRPr="00533522">
        <w:rPr>
          <w:rFonts w:asciiTheme="majorHAnsi" w:eastAsia="Calibri" w:hAnsiTheme="majorHAnsi" w:cstheme="majorHAnsi"/>
        </w:rPr>
        <w:t xml:space="preserve">). En cuanto a la base instrumental, al creador o creadora se le suele denominar </w:t>
      </w:r>
      <w:proofErr w:type="spellStart"/>
      <w:r w:rsidRPr="00533522">
        <w:rPr>
          <w:rFonts w:asciiTheme="majorHAnsi" w:eastAsia="Calibri" w:hAnsiTheme="majorHAnsi" w:cstheme="majorHAnsi"/>
          <w:i/>
        </w:rPr>
        <w:t>beatmaker</w:t>
      </w:r>
      <w:proofErr w:type="spellEnd"/>
      <w:r w:rsidRPr="00533522">
        <w:rPr>
          <w:rFonts w:asciiTheme="majorHAnsi" w:eastAsia="Calibri" w:hAnsiTheme="majorHAnsi" w:cstheme="majorHAnsi"/>
        </w:rPr>
        <w:t xml:space="preserve">. Aunque es posible rapear sobre la música de una banda, en general los </w:t>
      </w:r>
      <w:proofErr w:type="spellStart"/>
      <w:r w:rsidRPr="00533522">
        <w:rPr>
          <w:rFonts w:asciiTheme="majorHAnsi" w:eastAsia="Calibri" w:hAnsiTheme="majorHAnsi" w:cstheme="majorHAnsi"/>
          <w:i/>
        </w:rPr>
        <w:t>beats</w:t>
      </w:r>
      <w:proofErr w:type="spellEnd"/>
      <w:r w:rsidRPr="00533522">
        <w:rPr>
          <w:rFonts w:asciiTheme="majorHAnsi" w:eastAsia="Calibri" w:hAnsiTheme="majorHAnsi" w:cstheme="majorHAnsi"/>
        </w:rPr>
        <w:t xml:space="preserve"> </w:t>
      </w:r>
      <w:r w:rsidRPr="00533522">
        <w:rPr>
          <w:rFonts w:asciiTheme="majorHAnsi" w:eastAsia="Calibri" w:hAnsiTheme="majorHAnsi" w:cstheme="majorHAnsi"/>
        </w:rPr>
        <w:lastRenderedPageBreak/>
        <w:t xml:space="preserve">se realizan con máquinas de ritmos y </w:t>
      </w:r>
      <w:proofErr w:type="spellStart"/>
      <w:r w:rsidRPr="00533522">
        <w:rPr>
          <w:rFonts w:asciiTheme="majorHAnsi" w:eastAsia="Calibri" w:hAnsiTheme="majorHAnsi" w:cstheme="majorHAnsi"/>
          <w:i/>
        </w:rPr>
        <w:t>samplers</w:t>
      </w:r>
      <w:proofErr w:type="spellEnd"/>
      <w:r w:rsidRPr="00533522">
        <w:rPr>
          <w:rFonts w:asciiTheme="majorHAnsi" w:eastAsia="Calibri" w:hAnsiTheme="majorHAnsi" w:cstheme="majorHAnsi"/>
        </w:rPr>
        <w:t xml:space="preserve">; </w:t>
      </w:r>
      <w:commentRangeStart w:id="15"/>
      <w:commentRangeStart w:id="16"/>
      <w:r w:rsidRPr="00533522">
        <w:rPr>
          <w:rFonts w:asciiTheme="majorHAnsi" w:eastAsia="Calibri" w:hAnsiTheme="majorHAnsi" w:cstheme="majorHAnsi"/>
        </w:rPr>
        <w:t>actualmente</w:t>
      </w:r>
      <w:commentRangeEnd w:id="15"/>
      <w:r w:rsidR="00263EAE">
        <w:rPr>
          <w:rStyle w:val="Refdecomentario"/>
        </w:rPr>
        <w:commentReference w:id="15"/>
      </w:r>
      <w:commentRangeEnd w:id="16"/>
      <w:r w:rsidR="00263EAE">
        <w:rPr>
          <w:rStyle w:val="Refdecomentario"/>
        </w:rPr>
        <w:commentReference w:id="16"/>
      </w:r>
      <w:r w:rsidRPr="00533522">
        <w:rPr>
          <w:rFonts w:asciiTheme="majorHAnsi" w:eastAsia="Calibri" w:hAnsiTheme="majorHAnsi" w:cstheme="majorHAnsi"/>
        </w:rPr>
        <w:t>, predo</w:t>
      </w:r>
      <w:r w:rsidRPr="00533522">
        <w:rPr>
          <w:rFonts w:asciiTheme="majorHAnsi" w:eastAsia="Calibri" w:hAnsiTheme="majorHAnsi" w:cstheme="majorHAnsi"/>
        </w:rPr>
        <w:t xml:space="preserve">minan los producidos en computadoras y suelen seguir un compás de cuatro cuartos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{"citationID":"0LZ8aFbv","properties":{"formattedCitation":"(Greenwald 2002)","plainCitation":"(Greenwald 2002)","noteIndex":0},"citationItems":[{"id":2107,"uris":["http://zotero.org/users/13574455/items/X5QCMEPS"],"itemData":{"id":2107,"type":"article-journal","container-title":"Black Music Research Journal","issue":"2","note":"Citation Key: Greenwald2002","page":"259–271","title":"Hip-Hop Drumming: The Rhyme may define, but the Groove makes you move","volume":"22","author":[{"family":"Greenwald","given":"Jeff"}],"issued":{"date-parts":[["2002"]]},"citation-key":"Greenwald2002"},"label":"page"}],"schema":"https://github.com/citation-style-language/schema/raw/master/csl-citation.json"}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(Greenwald 2002)</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Por último, diremos que dentro del rap existen diversos subgéneros con características sonoras y </w:t>
      </w:r>
      <w:proofErr w:type="spellStart"/>
      <w:r w:rsidRPr="00533522">
        <w:rPr>
          <w:rFonts w:asciiTheme="majorHAnsi" w:eastAsia="Calibri" w:hAnsiTheme="majorHAnsi" w:cstheme="majorHAnsi"/>
        </w:rPr>
        <w:t>letrísticas</w:t>
      </w:r>
      <w:proofErr w:type="spellEnd"/>
      <w:r w:rsidRPr="00533522">
        <w:rPr>
          <w:rFonts w:asciiTheme="majorHAnsi" w:eastAsia="Calibri" w:hAnsiTheme="majorHAnsi" w:cstheme="majorHAnsi"/>
        </w:rPr>
        <w:t xml:space="preserve"> específicas, como el </w:t>
      </w:r>
      <w:r w:rsidRPr="00533522">
        <w:rPr>
          <w:rFonts w:asciiTheme="majorHAnsi" w:eastAsia="Calibri" w:hAnsiTheme="majorHAnsi" w:cstheme="majorHAnsi"/>
          <w:i/>
        </w:rPr>
        <w:t>boom-</w:t>
      </w:r>
      <w:proofErr w:type="spellStart"/>
      <w:r w:rsidRPr="00533522">
        <w:rPr>
          <w:rFonts w:asciiTheme="majorHAnsi" w:eastAsia="Calibri" w:hAnsiTheme="majorHAnsi" w:cstheme="majorHAnsi"/>
          <w:i/>
        </w:rPr>
        <w:t>bap</w:t>
      </w:r>
      <w:proofErr w:type="spellEnd"/>
      <w:r w:rsidRPr="00533522">
        <w:rPr>
          <w:rFonts w:asciiTheme="majorHAnsi" w:eastAsia="Calibri" w:hAnsiTheme="majorHAnsi" w:cstheme="majorHAnsi"/>
        </w:rPr>
        <w:t xml:space="preserve">, </w:t>
      </w:r>
      <w:proofErr w:type="spellStart"/>
      <w:r w:rsidRPr="00533522">
        <w:rPr>
          <w:rFonts w:asciiTheme="majorHAnsi" w:eastAsia="Calibri" w:hAnsiTheme="majorHAnsi" w:cstheme="majorHAnsi"/>
          <w:i/>
        </w:rPr>
        <w:t>gangsta</w:t>
      </w:r>
      <w:proofErr w:type="spellEnd"/>
      <w:r w:rsidRPr="00533522">
        <w:rPr>
          <w:rFonts w:asciiTheme="majorHAnsi" w:eastAsia="Calibri" w:hAnsiTheme="majorHAnsi" w:cstheme="majorHAnsi"/>
          <w:i/>
        </w:rPr>
        <w:t>-rap</w:t>
      </w:r>
      <w:r w:rsidRPr="00533522">
        <w:rPr>
          <w:rFonts w:asciiTheme="majorHAnsi" w:eastAsia="Calibri" w:hAnsiTheme="majorHAnsi" w:cstheme="majorHAnsi"/>
        </w:rPr>
        <w:t xml:space="preserve">, </w:t>
      </w:r>
      <w:proofErr w:type="spellStart"/>
      <w:r w:rsidRPr="00533522">
        <w:rPr>
          <w:rFonts w:asciiTheme="majorHAnsi" w:eastAsia="Calibri" w:hAnsiTheme="majorHAnsi" w:cstheme="majorHAnsi"/>
          <w:i/>
        </w:rPr>
        <w:t>trap</w:t>
      </w:r>
      <w:proofErr w:type="spellEnd"/>
      <w:r w:rsidRPr="00533522">
        <w:rPr>
          <w:rFonts w:asciiTheme="majorHAnsi" w:eastAsia="Calibri" w:hAnsiTheme="majorHAnsi" w:cstheme="majorHAnsi"/>
        </w:rPr>
        <w:t xml:space="preserve">, </w:t>
      </w:r>
      <w:r w:rsidRPr="00533522">
        <w:rPr>
          <w:rFonts w:asciiTheme="majorHAnsi" w:eastAsia="Calibri" w:hAnsiTheme="majorHAnsi" w:cstheme="majorHAnsi"/>
          <w:i/>
        </w:rPr>
        <w:t>drill</w:t>
      </w:r>
      <w:r w:rsidRPr="00533522">
        <w:rPr>
          <w:rFonts w:asciiTheme="majorHAnsi" w:eastAsia="Calibri" w:hAnsiTheme="majorHAnsi" w:cstheme="majorHAnsi"/>
        </w:rPr>
        <w:t xml:space="preserve">, </w:t>
      </w:r>
      <w:proofErr w:type="spellStart"/>
      <w:r w:rsidRPr="00533522">
        <w:rPr>
          <w:rFonts w:asciiTheme="majorHAnsi" w:eastAsia="Calibri" w:hAnsiTheme="majorHAnsi" w:cstheme="majorHAnsi"/>
          <w:i/>
        </w:rPr>
        <w:t>cloud</w:t>
      </w:r>
      <w:proofErr w:type="spellEnd"/>
      <w:r w:rsidRPr="00533522">
        <w:rPr>
          <w:rFonts w:asciiTheme="majorHAnsi" w:eastAsia="Calibri" w:hAnsiTheme="majorHAnsi" w:cstheme="majorHAnsi"/>
          <w:i/>
        </w:rPr>
        <w:t xml:space="preserve"> rap</w:t>
      </w:r>
      <w:r w:rsidRPr="00533522">
        <w:rPr>
          <w:rFonts w:asciiTheme="majorHAnsi" w:eastAsia="Calibri" w:hAnsiTheme="majorHAnsi" w:cstheme="majorHAnsi"/>
        </w:rPr>
        <w:t xml:space="preserve">, entre otros. </w:t>
      </w:r>
    </w:p>
    <w:p w14:paraId="00000006" w14:textId="2E10AFF8"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Los </w:t>
      </w:r>
      <w:r w:rsidRPr="00533522">
        <w:rPr>
          <w:rFonts w:asciiTheme="majorHAnsi" w:eastAsia="Calibri" w:hAnsiTheme="majorHAnsi" w:cstheme="majorHAnsi"/>
        </w:rPr>
        <w:t>criterios de inclusión y exclusión entre géneros musicales varían de manera situacional considerando aspectos sonoros, sociales, ideológicos e incluso tecnológicos, remitiendo a genealogías locales</w:t>
      </w:r>
      <w:r w:rsidRPr="00533522">
        <w:rPr>
          <w:rFonts w:asciiTheme="majorHAnsi" w:eastAsia="Calibri" w:hAnsiTheme="majorHAnsi" w:cstheme="majorHAnsi"/>
          <w:vertAlign w:val="superscript"/>
        </w:rPr>
        <w:footnoteReference w:id="3"/>
      </w:r>
      <w:r w:rsidRPr="00533522">
        <w:rPr>
          <w:rFonts w:asciiTheme="majorHAnsi" w:eastAsia="Calibri" w:hAnsiTheme="majorHAnsi" w:cstheme="majorHAnsi"/>
        </w:rPr>
        <w:t xml:space="preserve"> que están en vinculación con flujos internacionales. Así,</w:t>
      </w:r>
      <w:r w:rsidRPr="00533522">
        <w:rPr>
          <w:rFonts w:asciiTheme="majorHAnsi" w:eastAsia="Calibri" w:hAnsiTheme="majorHAnsi" w:cstheme="majorHAnsi"/>
        </w:rPr>
        <w:t xml:space="preserve"> por ejemplo, en ciertos espacios y momentos de América Latina y España, el </w:t>
      </w:r>
      <w:proofErr w:type="spellStart"/>
      <w:r w:rsidRPr="00533522">
        <w:rPr>
          <w:rFonts w:asciiTheme="majorHAnsi" w:eastAsia="Calibri" w:hAnsiTheme="majorHAnsi" w:cstheme="majorHAnsi"/>
        </w:rPr>
        <w:t>trap</w:t>
      </w:r>
      <w:proofErr w:type="spellEnd"/>
      <w:r w:rsidRPr="00533522">
        <w:rPr>
          <w:rFonts w:asciiTheme="majorHAnsi" w:eastAsia="Calibri" w:hAnsiTheme="majorHAnsi" w:cstheme="majorHAnsi"/>
        </w:rPr>
        <w:t xml:space="preserve"> se concibió como un género separado del rap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{"citationID":"zmeTFwG6","properties":{"formattedCitation":"(Rey-Gayoso y Diz 2021)","plainCitation":"(Rey-Gayoso y Diz 2021)","noteIndex":0},"citationItems":[{"id":2117,"uris":["http://zotero.org/users/13574455/items/XU6JLB77"],"itemData":{"id":2117,"type":"article-journal","abstract":"In this paper, our goal is to analyze trap music and its development in Spain in recent years. We try to understand its impact among young people, identifying their ethics and aesthetics and finding out how they are perceived among their consumers. Understanding youth cultures as metaphors for social and political changes, we study Spanish trap to find out what it tells us about our society and its recent transformations. Methodologically, we use the analysis of songs and videoclips, we develop interviews and focus groups with young con-sumers, trappers and producers, and we study representative trapper biographies. Appeared during the crisis that began in 2008 in impoverished areas as a song of the excluded and depoliticized youth, trap will become popular reflecting the concerns of a precarious youth. Trap, we conclude, is a contradictory genre that reproduces the logic of capitalism while opening up spaces for its response.","container-title":"AIBR Revista de Antropologia Iberoamericana","DOI":"10.11156/aibr.160307","ISSN":"15789705","issue":"3","note":"Citation Key: Rey-Gayoso2021","page":"583–607","title":"Música trap en España: Estéticas juveniles en tiempos de crisis","volume":"16","author":[{"family":"Rey-Gayoso","given":"Raúl"},{"family":"Diz","given":"Carlos"}],"issued":{"date-parts":[["2021"]]},"citation-key":"Rey-Gayoso2021"}}],"schema":"https://github.com/citation-style-language/schema/raw/master/csl-citation.json"}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(Rey-Gayoso y Diz 2021)</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mientras que el sonido </w:t>
      </w:r>
      <w:r w:rsidRPr="00533522">
        <w:rPr>
          <w:rFonts w:asciiTheme="majorHAnsi" w:eastAsia="Calibri" w:hAnsiTheme="majorHAnsi" w:cstheme="majorHAnsi"/>
          <w:i/>
        </w:rPr>
        <w:t>boom-</w:t>
      </w:r>
      <w:proofErr w:type="spellStart"/>
      <w:r w:rsidRPr="00533522">
        <w:rPr>
          <w:rFonts w:asciiTheme="majorHAnsi" w:eastAsia="Calibri" w:hAnsiTheme="majorHAnsi" w:cstheme="majorHAnsi"/>
          <w:i/>
        </w:rPr>
        <w:t>bap</w:t>
      </w:r>
      <w:proofErr w:type="spellEnd"/>
      <w:r w:rsidRPr="00533522">
        <w:rPr>
          <w:rFonts w:asciiTheme="majorHAnsi" w:eastAsia="Calibri" w:hAnsiTheme="majorHAnsi" w:cstheme="majorHAnsi"/>
        </w:rPr>
        <w:t xml:space="preserve"> fue privilegiado para definir a este último. Por su lado, lo que actualmente se expresa en la disputa sobre la noción meta-genérica de “música urbana”</w:t>
      </w:r>
      <w:r w:rsidRPr="00533522">
        <w:rPr>
          <w:rFonts w:asciiTheme="majorHAnsi" w:eastAsia="Calibri" w:hAnsiTheme="majorHAnsi" w:cstheme="majorHAnsi"/>
          <w:vertAlign w:val="superscript"/>
        </w:rPr>
        <w:footnoteReference w:id="4"/>
      </w:r>
      <w:r w:rsidRPr="00533522">
        <w:rPr>
          <w:rFonts w:asciiTheme="majorHAnsi" w:eastAsia="Calibri" w:hAnsiTheme="majorHAnsi" w:cstheme="majorHAnsi"/>
        </w:rPr>
        <w:t xml:space="preserve">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{"citationID":"lsCGv3js","properties":{"formattedCitation":"(Mu\\uc0\\u241{}oz-Tapia y Pinochet Cobos 2023)","plainCitation":"(Muñoz-Tapia y Pinochet Cobos 2023)","noteIndex":0},"citationItems":[{"id":931,"uris":["http://zotero.org/users/13574455/items/BNLASA8U"],"itemData":{"id":931,"type":"webpage","abstract":"Las cifras de streams de Spotify y YouTube no dejan lugar a dudas: la llamada música urbana lidera incontestablemente todos los rankings de nuestro país, y cada vez hay más música chilena en esas listas anuales. No faltan, en las redes sociales y en el debate público, los que se escandalizan con estos números y ... Leer más","container-title":"Revista Anfibia","language":"es","title":"Música urbana a la chilena","URL":"https://www.revistaanfibia.cl/musica-urbana-a-la-chilena/","author":[{"family":"Muñoz-Tapia","given":"Sebastián"},{"family":"Pinochet Cobos","given":"Carla"}],"accessed":{"date-parts":[["2024",4,4]]},"issued":{"date-parts":[["2023"]]},"citation-key":"Munoz-Tapia-2023"}}],"schema":"https://github.com/citation-style-language/schema/raw/master/csl-citation.json"}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szCs w:val="24"/>
        </w:rPr>
        <w:t>(Muñoz-Tapia y Pinochet Cobos 2023)</w:t>
      </w:r>
      <w:r w:rsidR="003F29CE" w:rsidRPr="00533522">
        <w:rPr>
          <w:rFonts w:asciiTheme="majorHAnsi" w:eastAsia="Calibri" w:hAnsiTheme="majorHAnsi" w:cstheme="majorHAnsi"/>
        </w:rPr>
        <w:fldChar w:fldCharType="end"/>
      </w:r>
      <w:ins w:id="17" w:author="Nelson Leandro Rodríguez Vega" w:date="2024-12-07T12:30:00Z">
        <w:r w:rsidR="00DF288E">
          <w:rPr>
            <w:rFonts w:asciiTheme="majorHAnsi" w:eastAsia="Calibri" w:hAnsiTheme="majorHAnsi" w:cstheme="majorHAnsi"/>
          </w:rPr>
          <w:t>,</w:t>
        </w:r>
      </w:ins>
      <w:r w:rsidRPr="00533522">
        <w:rPr>
          <w:rFonts w:asciiTheme="majorHAnsi" w:eastAsia="Calibri" w:hAnsiTheme="majorHAnsi" w:cstheme="majorHAnsi"/>
        </w:rPr>
        <w:t xml:space="preserve"> también permite observar la variabilidad, </w:t>
      </w:r>
      <w:ins w:id="18" w:author="Nelson Leandro Rodríguez Vega" w:date="2024-12-07T12:30:00Z">
        <w:r w:rsidR="00DF288E">
          <w:rPr>
            <w:rFonts w:asciiTheme="majorHAnsi" w:eastAsia="Calibri" w:hAnsiTheme="majorHAnsi" w:cstheme="majorHAnsi"/>
          </w:rPr>
          <w:t xml:space="preserve">la </w:t>
        </w:r>
      </w:ins>
      <w:r w:rsidRPr="00533522">
        <w:rPr>
          <w:rFonts w:asciiTheme="majorHAnsi" w:eastAsia="Calibri" w:hAnsiTheme="majorHAnsi" w:cstheme="majorHAnsi"/>
        </w:rPr>
        <w:t xml:space="preserve">emergencia y </w:t>
      </w:r>
      <w:ins w:id="19" w:author="Nelson Leandro Rodríguez Vega" w:date="2024-12-07T12:30:00Z">
        <w:r w:rsidR="00DF288E">
          <w:rPr>
            <w:rFonts w:asciiTheme="majorHAnsi" w:eastAsia="Calibri" w:hAnsiTheme="majorHAnsi" w:cstheme="majorHAnsi"/>
          </w:rPr>
          <w:t xml:space="preserve">el </w:t>
        </w:r>
      </w:ins>
      <w:r w:rsidRPr="00533522">
        <w:rPr>
          <w:rFonts w:asciiTheme="majorHAnsi" w:eastAsia="Calibri" w:hAnsiTheme="majorHAnsi" w:cstheme="majorHAnsi"/>
        </w:rPr>
        <w:t xml:space="preserve">sostenimiento de los procesos de categorización de las músicas.  </w:t>
      </w:r>
    </w:p>
    <w:p w14:paraId="00000007" w14:textId="2D2582C9"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Una aclaración —quizás redundante para muchos lectores— es que “rap” no es un término equiv</w:t>
      </w:r>
      <w:r w:rsidRPr="00533522">
        <w:rPr>
          <w:rFonts w:asciiTheme="majorHAnsi" w:eastAsia="Calibri" w:hAnsiTheme="majorHAnsi" w:cstheme="majorHAnsi"/>
        </w:rPr>
        <w:t xml:space="preserve">alente de “Hip Hop”. El primero se suele considerar una de las varias prácticas artísticas que componen el segundo, junto con el </w:t>
      </w:r>
      <w:proofErr w:type="spellStart"/>
      <w:r w:rsidRPr="00533522">
        <w:rPr>
          <w:rFonts w:asciiTheme="majorHAnsi" w:eastAsia="Calibri" w:hAnsiTheme="majorHAnsi" w:cstheme="majorHAnsi"/>
          <w:i/>
        </w:rPr>
        <w:t>breaking</w:t>
      </w:r>
      <w:proofErr w:type="spellEnd"/>
      <w:r w:rsidRPr="00533522">
        <w:rPr>
          <w:rFonts w:asciiTheme="majorHAnsi" w:eastAsia="Calibri" w:hAnsiTheme="majorHAnsi" w:cstheme="majorHAnsi"/>
        </w:rPr>
        <w:t xml:space="preserve"> (danza), el </w:t>
      </w:r>
      <w:proofErr w:type="spellStart"/>
      <w:r w:rsidRPr="00533522">
        <w:rPr>
          <w:rFonts w:asciiTheme="majorHAnsi" w:eastAsia="Calibri" w:hAnsiTheme="majorHAnsi" w:cstheme="majorHAnsi"/>
          <w:i/>
        </w:rPr>
        <w:t>djing</w:t>
      </w:r>
      <w:proofErr w:type="spellEnd"/>
      <w:r w:rsidRPr="00533522">
        <w:rPr>
          <w:rFonts w:asciiTheme="majorHAnsi" w:eastAsia="Calibri" w:hAnsiTheme="majorHAnsi" w:cstheme="majorHAnsi"/>
        </w:rPr>
        <w:t xml:space="preserve"> (pinchadiscos y productor musical), el </w:t>
      </w:r>
      <w:proofErr w:type="spellStart"/>
      <w:r w:rsidRPr="00533522">
        <w:rPr>
          <w:rFonts w:asciiTheme="majorHAnsi" w:eastAsia="Calibri" w:hAnsiTheme="majorHAnsi" w:cstheme="majorHAnsi"/>
          <w:i/>
        </w:rPr>
        <w:t>graffiti</w:t>
      </w:r>
      <w:proofErr w:type="spellEnd"/>
      <w:r w:rsidRPr="00533522">
        <w:rPr>
          <w:rFonts w:asciiTheme="majorHAnsi" w:eastAsia="Calibri" w:hAnsiTheme="majorHAnsi" w:cstheme="majorHAnsi"/>
        </w:rPr>
        <w:t xml:space="preserve"> (arte pictórico urbano) y la pertenencia a una cultu</w:t>
      </w:r>
      <w:r w:rsidRPr="00533522">
        <w:rPr>
          <w:rFonts w:asciiTheme="majorHAnsi" w:eastAsia="Calibri" w:hAnsiTheme="majorHAnsi" w:cstheme="majorHAnsi"/>
        </w:rPr>
        <w:t xml:space="preserve">ra que proclama tener un conjunto de </w:t>
      </w:r>
      <w:r w:rsidRPr="00533522">
        <w:rPr>
          <w:rFonts w:asciiTheme="majorHAnsi" w:eastAsia="Calibri" w:hAnsiTheme="majorHAnsi" w:cstheme="majorHAnsi"/>
          <w:i/>
        </w:rPr>
        <w:t>tropos</w:t>
      </w:r>
      <w:r w:rsidRPr="00533522">
        <w:rPr>
          <w:rFonts w:asciiTheme="majorHAnsi" w:eastAsia="Calibri" w:hAnsiTheme="majorHAnsi" w:cstheme="majorHAnsi"/>
        </w:rPr>
        <w:t xml:space="preserve">. Para algunos, a estos elementos se han sumado otros, entre los que podemos citar —siguiendo al rapero KRS-ONE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{"citationID":"Wwh0tpVN","properties":{"formattedCitation":"(2009)","plainCitation":"(2009)","noteIndex":0},"citationItems":[{"id":3463,"uris":["http://zotero.org/users/13574455/items/R57NFVN5"],"itemData":{"id":3463,"type":"book","event-place":"New York","note":"Citation Key: KRS-ONE2009","publisher":"Power House Books","publisher-place":"New York","title":"The gospel of hip-hop: the first instrument","author":[{"literal":"KRS-ONE"}],"issued":{"date-parts":[["2009"]]},"citation-key":"KRS-ONE2009"},"label":"page","suppress-author":true}],"schema":"https://github.com/citation-style-language/schema/raw/master/csl-citation.json"}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(2009)</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 el </w:t>
      </w:r>
      <w:proofErr w:type="spellStart"/>
      <w:r w:rsidRPr="00533522">
        <w:rPr>
          <w:rFonts w:asciiTheme="majorHAnsi" w:eastAsia="Calibri" w:hAnsiTheme="majorHAnsi" w:cstheme="majorHAnsi"/>
          <w:i/>
        </w:rPr>
        <w:t>beatbox</w:t>
      </w:r>
      <w:proofErr w:type="spellEnd"/>
      <w:r w:rsidRPr="00533522">
        <w:rPr>
          <w:rFonts w:asciiTheme="majorHAnsi" w:eastAsia="Calibri" w:hAnsiTheme="majorHAnsi" w:cstheme="majorHAnsi"/>
        </w:rPr>
        <w:t xml:space="preserve">, la moda urbana, el registro lingüístico, los códigos de supervivencia en las calles y, un último punto, el </w:t>
      </w:r>
      <w:r w:rsidRPr="00533522">
        <w:rPr>
          <w:rFonts w:asciiTheme="majorHAnsi" w:eastAsia="Calibri" w:hAnsiTheme="majorHAnsi" w:cstheme="majorHAnsi"/>
          <w:i/>
        </w:rPr>
        <w:t>espíritu de emprendimiento</w:t>
      </w:r>
      <w:r w:rsidRPr="00533522">
        <w:rPr>
          <w:rFonts w:asciiTheme="majorHAnsi" w:eastAsia="Calibri" w:hAnsiTheme="majorHAnsi" w:cstheme="majorHAnsi"/>
        </w:rPr>
        <w:t>, es decir, el hecho de que entre las raperas</w:t>
      </w:r>
      <w:r w:rsidRPr="00533522">
        <w:rPr>
          <w:rFonts w:asciiTheme="majorHAnsi" w:eastAsia="Calibri" w:hAnsiTheme="majorHAnsi" w:cstheme="majorHAnsi"/>
        </w:rPr>
        <w:t xml:space="preserve"> y los raperos tendería a existir una valoración de aspectos autónomos y autodidactas para su </w:t>
      </w:r>
      <w:commentRangeStart w:id="20"/>
      <w:commentRangeStart w:id="21"/>
      <w:r w:rsidRPr="00533522">
        <w:rPr>
          <w:rFonts w:asciiTheme="majorHAnsi" w:eastAsia="Calibri" w:hAnsiTheme="majorHAnsi" w:cstheme="majorHAnsi"/>
        </w:rPr>
        <w:t>trabajo</w:t>
      </w:r>
      <w:commentRangeEnd w:id="20"/>
      <w:r w:rsidR="00DF288E">
        <w:rPr>
          <w:rStyle w:val="Refdecomentario"/>
        </w:rPr>
        <w:commentReference w:id="20"/>
      </w:r>
      <w:commentRangeEnd w:id="21"/>
      <w:r w:rsidR="00DF288E">
        <w:rPr>
          <w:rStyle w:val="Refdecomentario"/>
        </w:rPr>
        <w:commentReference w:id="21"/>
      </w:r>
      <w:r w:rsidRPr="00533522">
        <w:rPr>
          <w:rFonts w:asciiTheme="majorHAnsi" w:eastAsia="Calibri" w:hAnsiTheme="majorHAnsi" w:cstheme="majorHAnsi"/>
        </w:rPr>
        <w:t xml:space="preserve">. </w:t>
      </w:r>
    </w:p>
    <w:p w14:paraId="00000008" w14:textId="6E1F3E0A"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Habiendo trazado este primer recorrido sobre las particularidades de nuestro objeto, recuperaremos ahora el principal posicionamiento teórico desde el c</w:t>
      </w:r>
      <w:r w:rsidRPr="00533522">
        <w:rPr>
          <w:rFonts w:asciiTheme="majorHAnsi" w:eastAsia="Calibri" w:hAnsiTheme="majorHAnsi" w:cstheme="majorHAnsi"/>
        </w:rPr>
        <w:t xml:space="preserve">ual se lo ha abordado: el de la resistencia. En Latinoamérica ha predominado una perspectiva que resalta la dimensión </w:t>
      </w:r>
      <w:proofErr w:type="spellStart"/>
      <w:r w:rsidRPr="00533522">
        <w:rPr>
          <w:rFonts w:asciiTheme="majorHAnsi" w:eastAsia="Calibri" w:hAnsiTheme="majorHAnsi" w:cstheme="majorHAnsi"/>
        </w:rPr>
        <w:t>confrontacional</w:t>
      </w:r>
      <w:proofErr w:type="spellEnd"/>
      <w:r w:rsidRPr="00533522">
        <w:rPr>
          <w:rFonts w:asciiTheme="majorHAnsi" w:eastAsia="Calibri" w:hAnsiTheme="majorHAnsi" w:cstheme="majorHAnsi"/>
        </w:rPr>
        <w:t xml:space="preserve"> del rap y su potencial político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{"citationID":"JJ0Owm8b","properties":{"formattedCitation":"(Baker 2005; Dennis 2014)","plainCitation":"(Baker 2005; Dennis 2014)","noteIndex":0},"citationItems":[{"id":952,"uris":["http://zotero.org/users/13574455/items/ZYGL8WEZ"],"itemData":{"id":952,"type":"article-journal","container-title":"Ethnomusicology","issue":"3","note":"Citation Key: Baker2005","page":"368–402","title":"¡Hip hop, revolución! Nationalizing rap in Cuba","volume":"48","author":[{"family":"Baker","given":"Geoffrey"}],"issued":{"date-parts":[["2005"]]},"citation-key":"Baker2005"}},{"id":949,"uris":["http://zotero.org/users/13574455/items/ZNPZEVSE"],"itemData":{"id":949,"type":"article-journal","container-title":"Alter/nativas","issue":"2","note":"Citation Key: Dennis2014","page":"1–20","title":"Introduction: Locating hip-hop's place within latin american cultural studies","volume":"Spring","author":[{"family":"Dennis","given":"Christopher"}],"issued":{"date-parts":[["2014"]]},"citation-key":"Dennis2014"}}],"schema":"https://github.com/citation-style-language/schema/raw/master/csl-citation.json"}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(Baker 2005; Dennis 2014)</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Ahora bien, ¿cómo podemos sostener esta generalización a priori —resumida en “el rap como resistencia”— en las diversas situaciones concretas en las que se manifiesta? ¿Dónde quedan sus ambivalencias? ¿Podría ser que no si</w:t>
      </w:r>
      <w:r w:rsidRPr="00533522">
        <w:rPr>
          <w:rFonts w:asciiTheme="majorHAnsi" w:eastAsia="Calibri" w:hAnsiTheme="majorHAnsi" w:cstheme="majorHAnsi"/>
        </w:rPr>
        <w:t xml:space="preserve">empre se configure como una forma antagónica? ¿Es posible que aquello a lo que se “resiste” no sea algo fijo sino </w:t>
      </w:r>
      <w:commentRangeStart w:id="22"/>
      <w:commentRangeStart w:id="23"/>
      <w:r w:rsidRPr="00533522">
        <w:rPr>
          <w:rFonts w:asciiTheme="majorHAnsi" w:eastAsia="Calibri" w:hAnsiTheme="majorHAnsi" w:cstheme="majorHAnsi"/>
        </w:rPr>
        <w:t>contingente</w:t>
      </w:r>
      <w:commentRangeEnd w:id="22"/>
      <w:r w:rsidR="00DF288E">
        <w:rPr>
          <w:rStyle w:val="Refdecomentario"/>
        </w:rPr>
        <w:commentReference w:id="22"/>
      </w:r>
      <w:commentRangeEnd w:id="23"/>
      <w:r w:rsidR="00DF288E">
        <w:rPr>
          <w:rStyle w:val="Refdecomentario"/>
        </w:rPr>
        <w:commentReference w:id="23"/>
      </w:r>
      <w:r w:rsidRPr="00533522">
        <w:rPr>
          <w:rFonts w:asciiTheme="majorHAnsi" w:eastAsia="Calibri" w:hAnsiTheme="majorHAnsi" w:cstheme="majorHAnsi"/>
        </w:rPr>
        <w:t xml:space="preserve">? </w:t>
      </w:r>
    </w:p>
    <w:p w14:paraId="00000009"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Si bien existe un tipo de rap “</w:t>
      </w:r>
      <w:proofErr w:type="spellStart"/>
      <w:r w:rsidRPr="00533522">
        <w:rPr>
          <w:rFonts w:asciiTheme="majorHAnsi" w:eastAsia="Calibri" w:hAnsiTheme="majorHAnsi" w:cstheme="majorHAnsi"/>
          <w:i/>
        </w:rPr>
        <w:t>academic-friendly</w:t>
      </w:r>
      <w:proofErr w:type="spellEnd"/>
      <w:r w:rsidRPr="00533522">
        <w:rPr>
          <w:rFonts w:asciiTheme="majorHAnsi" w:eastAsia="Calibri" w:hAnsiTheme="majorHAnsi" w:cstheme="majorHAnsi"/>
        </w:rPr>
        <w:t xml:space="preserve">” que emite críticas más o menos explícitas —a los “poderosos,” al “sistema,” a </w:t>
      </w:r>
      <w:r w:rsidRPr="00533522">
        <w:rPr>
          <w:rFonts w:asciiTheme="majorHAnsi" w:eastAsia="Calibri" w:hAnsiTheme="majorHAnsi" w:cstheme="majorHAnsi"/>
        </w:rPr>
        <w:t>la “violencia,” al “machismo,” al “colonialism</w:t>
      </w:r>
      <w:bookmarkStart w:id="24" w:name="_GoBack"/>
      <w:bookmarkEnd w:id="24"/>
      <w:r w:rsidRPr="00533522">
        <w:rPr>
          <w:rFonts w:asciiTheme="majorHAnsi" w:eastAsia="Calibri" w:hAnsiTheme="majorHAnsi" w:cstheme="majorHAnsi"/>
        </w:rPr>
        <w:t xml:space="preserve">o,” al “racismo” o al “consumismo”— en sus letras y prácticas, en algunos casos con altos grados de organización (en </w:t>
      </w:r>
      <w:r w:rsidRPr="00533522">
        <w:rPr>
          <w:rFonts w:asciiTheme="majorHAnsi" w:eastAsia="Calibri" w:hAnsiTheme="majorHAnsi" w:cstheme="majorHAnsi"/>
        </w:rPr>
        <w:lastRenderedPageBreak/>
        <w:t xml:space="preserve">colectivos, talleres o eventos), habría que decir que no todo el rap </w:t>
      </w:r>
      <w:r w:rsidRPr="00533522">
        <w:rPr>
          <w:rFonts w:asciiTheme="majorHAnsi" w:eastAsia="Calibri" w:hAnsiTheme="majorHAnsi" w:cstheme="majorHAnsi"/>
          <w:i/>
        </w:rPr>
        <w:t>necesariamente</w:t>
      </w:r>
      <w:r w:rsidRPr="00533522">
        <w:rPr>
          <w:rFonts w:asciiTheme="majorHAnsi" w:eastAsia="Calibri" w:hAnsiTheme="majorHAnsi" w:cstheme="majorHAnsi"/>
        </w:rPr>
        <w:t xml:space="preserve"> presenta </w:t>
      </w:r>
      <w:r w:rsidRPr="00533522">
        <w:rPr>
          <w:rFonts w:asciiTheme="majorHAnsi" w:eastAsia="Calibri" w:hAnsiTheme="majorHAnsi" w:cstheme="majorHAnsi"/>
        </w:rPr>
        <w:t xml:space="preserve">una dimensión </w:t>
      </w:r>
      <w:proofErr w:type="spellStart"/>
      <w:r w:rsidRPr="00533522">
        <w:rPr>
          <w:rFonts w:asciiTheme="majorHAnsi" w:eastAsia="Calibri" w:hAnsiTheme="majorHAnsi" w:cstheme="majorHAnsi"/>
        </w:rPr>
        <w:t>confrontacional</w:t>
      </w:r>
      <w:proofErr w:type="spellEnd"/>
      <w:r w:rsidRPr="00533522">
        <w:rPr>
          <w:rFonts w:asciiTheme="majorHAnsi" w:eastAsia="Calibri" w:hAnsiTheme="majorHAnsi" w:cstheme="majorHAnsi"/>
        </w:rPr>
        <w:t xml:space="preserve"> hacia un “otro”. La generalización de estos casos podría llevar a una sinécdoque peligrosa (del tipo: “el rap es”), al no situar adecuadamente los casos en relaciones más amplias. Ello acarrea un riesgo de </w:t>
      </w:r>
      <w:proofErr w:type="spellStart"/>
      <w:r w:rsidRPr="00533522">
        <w:rPr>
          <w:rFonts w:asciiTheme="majorHAnsi" w:eastAsia="Calibri" w:hAnsiTheme="majorHAnsi" w:cstheme="majorHAnsi"/>
        </w:rPr>
        <w:t>romantización</w:t>
      </w:r>
      <w:proofErr w:type="spellEnd"/>
      <w:r w:rsidRPr="00533522">
        <w:rPr>
          <w:rFonts w:asciiTheme="majorHAnsi" w:eastAsia="Calibri" w:hAnsiTheme="majorHAnsi" w:cstheme="majorHAnsi"/>
        </w:rPr>
        <w:t xml:space="preserve"> que es</w:t>
      </w:r>
      <w:r w:rsidRPr="00533522">
        <w:rPr>
          <w:rFonts w:asciiTheme="majorHAnsi" w:eastAsia="Calibri" w:hAnsiTheme="majorHAnsi" w:cstheme="majorHAnsi"/>
        </w:rPr>
        <w:t xml:space="preserve">, precisamente, lo que aquí intentamos evitar. </w:t>
      </w:r>
    </w:p>
    <w:p w14:paraId="0000000A" w14:textId="06A8C243"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Un argumento </w:t>
      </w:r>
      <w:proofErr w:type="spellStart"/>
      <w:r w:rsidRPr="00533522">
        <w:rPr>
          <w:rFonts w:asciiTheme="majorHAnsi" w:eastAsia="Calibri" w:hAnsiTheme="majorHAnsi" w:cstheme="majorHAnsi"/>
        </w:rPr>
        <w:t>resistencialista</w:t>
      </w:r>
      <w:proofErr w:type="spellEnd"/>
      <w:r w:rsidRPr="00533522">
        <w:rPr>
          <w:rFonts w:asciiTheme="majorHAnsi" w:eastAsia="Calibri" w:hAnsiTheme="majorHAnsi" w:cstheme="majorHAnsi"/>
        </w:rPr>
        <w:t xml:space="preserve"> podría sostener que, en muchas ocasiones, el rap ha sido cooptado (por la “industria”, la “política”, “el poder”) y ha perdido su “esencia” (resistente). Sin embargo, ¿es preciso</w:t>
      </w:r>
      <w:r w:rsidRPr="00533522">
        <w:rPr>
          <w:rFonts w:asciiTheme="majorHAnsi" w:eastAsia="Calibri" w:hAnsiTheme="majorHAnsi" w:cstheme="majorHAnsi"/>
        </w:rPr>
        <w:t xml:space="preserve"> interpretar el hecho de que algunos raperos y raperas reivindiquen el hedonismo, la vida de fiesta, el culto al consumo</w:t>
      </w:r>
      <w:r w:rsidRPr="00533522">
        <w:rPr>
          <w:rFonts w:asciiTheme="majorHAnsi" w:eastAsia="Calibri" w:hAnsiTheme="majorHAnsi" w:cstheme="majorHAnsi"/>
          <w:vertAlign w:val="superscript"/>
        </w:rPr>
        <w:footnoteReference w:id="5"/>
      </w:r>
      <w:r w:rsidRPr="00533522">
        <w:rPr>
          <w:rFonts w:asciiTheme="majorHAnsi" w:eastAsia="Calibri" w:hAnsiTheme="majorHAnsi" w:cstheme="majorHAnsi"/>
        </w:rPr>
        <w:t xml:space="preserve"> o el uso de drogas como cooptación? ¿Cómo entender la preocupación de los raperos por demostrar sus </w:t>
      </w:r>
      <w:proofErr w:type="spellStart"/>
      <w:r w:rsidRPr="00533522">
        <w:rPr>
          <w:rFonts w:asciiTheme="majorHAnsi" w:eastAsia="Calibri" w:hAnsiTheme="majorHAnsi" w:cstheme="majorHAnsi"/>
          <w:i/>
        </w:rPr>
        <w:t>skills</w:t>
      </w:r>
      <w:proofErr w:type="spellEnd"/>
      <w:r w:rsidRPr="00533522">
        <w:rPr>
          <w:rFonts w:asciiTheme="majorHAnsi" w:eastAsia="Calibri" w:hAnsiTheme="majorHAnsi" w:cstheme="majorHAnsi"/>
        </w:rPr>
        <w:t xml:space="preserve"> (habilidades al rapear) fre</w:t>
      </w:r>
      <w:r w:rsidRPr="00533522">
        <w:rPr>
          <w:rFonts w:asciiTheme="majorHAnsi" w:eastAsia="Calibri" w:hAnsiTheme="majorHAnsi" w:cstheme="majorHAnsi"/>
        </w:rPr>
        <w:t xml:space="preserve">nte a otros raperos en esa clave? ¿Qué decir del apoyo de raperos famosos a la derecha política iliberal (como </w:t>
      </w:r>
      <w:proofErr w:type="spellStart"/>
      <w:r w:rsidRPr="00533522">
        <w:rPr>
          <w:rFonts w:asciiTheme="majorHAnsi" w:eastAsia="Calibri" w:hAnsiTheme="majorHAnsi" w:cstheme="majorHAnsi"/>
        </w:rPr>
        <w:t>Kanye</w:t>
      </w:r>
      <w:proofErr w:type="spellEnd"/>
      <w:r w:rsidRPr="00533522">
        <w:rPr>
          <w:rFonts w:asciiTheme="majorHAnsi" w:eastAsia="Calibri" w:hAnsiTheme="majorHAnsi" w:cstheme="majorHAnsi"/>
        </w:rPr>
        <w:t xml:space="preserve"> West, </w:t>
      </w:r>
      <w:proofErr w:type="spellStart"/>
      <w:r w:rsidRPr="00533522">
        <w:rPr>
          <w:rFonts w:asciiTheme="majorHAnsi" w:eastAsia="Calibri" w:hAnsiTheme="majorHAnsi" w:cstheme="majorHAnsi"/>
        </w:rPr>
        <w:t>Lil</w:t>
      </w:r>
      <w:proofErr w:type="spellEnd"/>
      <w:r w:rsidRPr="00533522">
        <w:rPr>
          <w:rFonts w:asciiTheme="majorHAnsi" w:eastAsia="Calibri" w:hAnsiTheme="majorHAnsi" w:cstheme="majorHAnsi"/>
        </w:rPr>
        <w:t xml:space="preserve"> Wayne o Kodak Black en Estados Unidos, pero también los </w:t>
      </w:r>
      <w:proofErr w:type="spellStart"/>
      <w:r w:rsidRPr="00533522">
        <w:rPr>
          <w:rFonts w:asciiTheme="majorHAnsi" w:eastAsia="Calibri" w:hAnsiTheme="majorHAnsi" w:cstheme="majorHAnsi"/>
        </w:rPr>
        <w:t>freestylers</w:t>
      </w:r>
      <w:proofErr w:type="spellEnd"/>
      <w:r w:rsidRPr="00533522">
        <w:rPr>
          <w:rFonts w:asciiTheme="majorHAnsi" w:eastAsia="Calibri" w:hAnsiTheme="majorHAnsi" w:cstheme="majorHAnsi"/>
        </w:rPr>
        <w:t xml:space="preserve"> Chili Parker o Papo en Argentina)? Asimismo, en la bibliograf</w:t>
      </w:r>
      <w:r w:rsidRPr="00533522">
        <w:rPr>
          <w:rFonts w:asciiTheme="majorHAnsi" w:eastAsia="Calibri" w:hAnsiTheme="majorHAnsi" w:cstheme="majorHAnsi"/>
        </w:rPr>
        <w:t xml:space="preserve">ía se destacan numerosos casos de apología de la violencia explícita o de un sexismo exacerbado, como el </w:t>
      </w:r>
      <w:proofErr w:type="spellStart"/>
      <w:r w:rsidRPr="00533522">
        <w:rPr>
          <w:rFonts w:asciiTheme="majorHAnsi" w:eastAsia="Calibri" w:hAnsiTheme="majorHAnsi" w:cstheme="majorHAnsi"/>
          <w:i/>
        </w:rPr>
        <w:t>street-code</w:t>
      </w:r>
      <w:proofErr w:type="spellEnd"/>
      <w:r w:rsidRPr="00533522">
        <w:rPr>
          <w:rFonts w:asciiTheme="majorHAnsi" w:eastAsia="Calibri" w:hAnsiTheme="majorHAnsi" w:cstheme="majorHAnsi"/>
        </w:rPr>
        <w:t xml:space="preserve"> y la misoginia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{"citationID":"9cBzdlEf","properties":{"formattedCitation":"(Kubrin 2005)","plainCitation":"(Kubrin 2005)","noteIndex":0},"citationItems":[{"id":2848,"uris":["http://zotero.org/users/13574455/items/I2RGDA3V"],"itemData":{"id":2848,"type":"article-journal","container-title":"Social Problems","DOI":"10.1525/sp.2005.52.3.360","ISSN":"00377791, 15338533","issue":"3","journalAbbreviation":"Social Problems","language":"en","page":"360-378","source":"DOI.org (Crossref)","title":"Gangstas, Thugs, and Hustlas: Identity and the Code of the Street in Rap Music","title-short":"Gangstas, Thugs, and Hustlas","volume":"52","author":[{"family":"Kubrin","given":"Charis E."}],"issued":{"date-parts":[["2005",8]]},"citation-key":"Kubrin-2005"}}],"schema":"https://github.com/citation-style-language/schema/raw/master/csl-citation.json"}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(Kubrin 2005)</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w:t>
      </w:r>
    </w:p>
    <w:p w14:paraId="0000000B" w14:textId="5E37AEEA"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Por otro lado,</w:t>
      </w:r>
      <w:r w:rsidRPr="00533522">
        <w:rPr>
          <w:rFonts w:asciiTheme="majorHAnsi" w:eastAsia="Calibri" w:hAnsiTheme="majorHAnsi" w:cstheme="majorHAnsi"/>
        </w:rPr>
        <w:t xml:space="preserve"> afirmar que el rap no es totalmente resistente no implica su versión opuesta: es decir, que todos los raperos están alienados, replicando patrones hegemónicos degradados, y obedecen los designios del “poder,” el “sistema,” el “capitalismo,” el “machismo,”</w:t>
      </w:r>
      <w:r w:rsidRPr="00533522">
        <w:rPr>
          <w:rFonts w:asciiTheme="majorHAnsi" w:eastAsia="Calibri" w:hAnsiTheme="majorHAnsi" w:cstheme="majorHAnsi"/>
        </w:rPr>
        <w:t xml:space="preserve"> la “</w:t>
      </w:r>
      <w:proofErr w:type="spellStart"/>
      <w:r w:rsidRPr="00533522">
        <w:rPr>
          <w:rFonts w:asciiTheme="majorHAnsi" w:eastAsia="Calibri" w:hAnsiTheme="majorHAnsi" w:cstheme="majorHAnsi"/>
        </w:rPr>
        <w:t>narcocultura</w:t>
      </w:r>
      <w:proofErr w:type="spellEnd"/>
      <w:r w:rsidRPr="00533522">
        <w:rPr>
          <w:rFonts w:asciiTheme="majorHAnsi" w:eastAsia="Calibri" w:hAnsiTheme="majorHAnsi" w:cstheme="majorHAnsi"/>
        </w:rPr>
        <w:t xml:space="preserve">” o un racismo inverso. Esta visión </w:t>
      </w:r>
      <w:proofErr w:type="spellStart"/>
      <w:r w:rsidRPr="00533522">
        <w:rPr>
          <w:rFonts w:asciiTheme="majorHAnsi" w:eastAsia="Calibri" w:hAnsiTheme="majorHAnsi" w:cstheme="majorHAnsi"/>
        </w:rPr>
        <w:t>miserabilista</w:t>
      </w:r>
      <w:proofErr w:type="spellEnd"/>
      <w:r w:rsidRPr="00533522">
        <w:rPr>
          <w:rFonts w:asciiTheme="majorHAnsi" w:eastAsia="Calibri" w:hAnsiTheme="majorHAnsi" w:cstheme="majorHAnsi"/>
        </w:rPr>
        <w:t xml:space="preserve">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{"citationID":"egIoKcoR","properties":{"formattedCitation":"(Grignon y Passeron 1991)","plainCitation":"(Grignon y Passeron 1991)","noteIndex":0},"citationItems":[{"id":933,"uris":["http://zotero.org/users/13574455/items/HVZ6YG4T"],"itemData":{"id":933,"type":"book","event-place":"Buenos Aires","note":"Citation Key: Grignon1991","publisher":"Nueva Visión","publisher-place":"Buenos Aires","title":"Lo culto y lo popular: Miserabilismo y populismo en sociología y literatura","author":[{"family":"Grignon","given":"Claude;"},{"family":"Passeron","given":"Jean-claude"}],"issued":{"date-parts":[["1991"]]},"citation-key":"Grignon1991"}}],"schema":"https://github.com/citation-style-language/schema/raw/master/csl-citation.json"}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(Grignon y Passeron 1991)</w:t>
      </w:r>
      <w:r w:rsidR="003F29CE" w:rsidRPr="00533522">
        <w:rPr>
          <w:rFonts w:asciiTheme="majorHAnsi" w:eastAsia="Calibri" w:hAnsiTheme="majorHAnsi" w:cstheme="majorHAnsi"/>
        </w:rPr>
        <w:fldChar w:fldCharType="end"/>
      </w:r>
      <w:ins w:id="25" w:author="Nelson Leandro Rodríguez Vega" w:date="2024-12-07T12:38:00Z">
        <w:r w:rsidR="00DF288E">
          <w:rPr>
            <w:rFonts w:asciiTheme="majorHAnsi" w:eastAsia="Calibri" w:hAnsiTheme="majorHAnsi" w:cstheme="majorHAnsi"/>
          </w:rPr>
          <w:t>,</w:t>
        </w:r>
      </w:ins>
      <w:r w:rsidRPr="00533522">
        <w:rPr>
          <w:rFonts w:asciiTheme="majorHAnsi" w:eastAsia="Calibri" w:hAnsiTheme="majorHAnsi" w:cstheme="majorHAnsi"/>
        </w:rPr>
        <w:t xml:space="preserve"> es común en discursos públicos y en redes sociales, especialmente entre personas de generaciones anteriores al auge del rap (nacidos antes de los años 80 del siglo pas</w:t>
      </w:r>
      <w:r w:rsidRPr="00533522">
        <w:rPr>
          <w:rFonts w:asciiTheme="majorHAnsi" w:eastAsia="Calibri" w:hAnsiTheme="majorHAnsi" w:cstheme="majorHAnsi"/>
        </w:rPr>
        <w:t xml:space="preserve">ado) o entre quienes simplemente no disfrutan de esta música. Aunque menos frecuente entre científicos sociales o estudiosos de los </w:t>
      </w:r>
      <w:r w:rsidRPr="00533522">
        <w:rPr>
          <w:rFonts w:asciiTheme="majorHAnsi" w:eastAsia="Calibri" w:hAnsiTheme="majorHAnsi" w:cstheme="majorHAnsi"/>
          <w:i/>
        </w:rPr>
        <w:t xml:space="preserve">popular music </w:t>
      </w:r>
      <w:proofErr w:type="spellStart"/>
      <w:r w:rsidRPr="00533522">
        <w:rPr>
          <w:rFonts w:asciiTheme="majorHAnsi" w:eastAsia="Calibri" w:hAnsiTheme="majorHAnsi" w:cstheme="majorHAnsi"/>
          <w:i/>
        </w:rPr>
        <w:t>studies</w:t>
      </w:r>
      <w:proofErr w:type="spellEnd"/>
      <w:r w:rsidRPr="00533522">
        <w:rPr>
          <w:rFonts w:asciiTheme="majorHAnsi" w:eastAsia="Calibri" w:hAnsiTheme="majorHAnsi" w:cstheme="majorHAnsi"/>
        </w:rPr>
        <w:t>, esta perspectiva es más común en aulas de musicología o entre músicos “profesionales.” Existe también</w:t>
      </w:r>
      <w:r w:rsidRPr="00533522">
        <w:rPr>
          <w:rFonts w:asciiTheme="majorHAnsi" w:eastAsia="Calibri" w:hAnsiTheme="majorHAnsi" w:cstheme="majorHAnsi"/>
        </w:rPr>
        <w:t xml:space="preserve">, por lo tanto, un riesgo de demonización. </w:t>
      </w:r>
    </w:p>
    <w:p w14:paraId="0000000C" w14:textId="6F280859"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R. López-Cano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yttZmo6a","properties":{"formattedCitation":"(2011)","plainCitation":"(2011)","noteIndex":0},"citationItems":[{"id":3464,"uris":["http://zotero.org/users/13574455/items/TUU3ZIRJ"],"itemData":{"id":3464,"type":"chapter","collection-number":"1","collection-title":"Colección de musicología latinoamericana Francisco Curt Lange","container-title":"Música popular y juicios de valor: una reflexión desde América Latina","event-place":"Caracas, Venezuela","ISBN":"978-980-399-021-3","language":"spa","publisher":"Fundación Celarg","publisher-place":"Caracas, Venezuela","source":"K10plus ISBN","title":"Juicios de valor y trabajo estético en el estudio de las músicas populares urbanas de América Latina","editor":[{"family":"Sans","given":"Juan Francisco"},{"family":"López Cano","given":"Rubén"}],"author":[{"family":"Lopez Cano","given":"Rubén"}],"issued":{"date-parts":[["2011"]]},"citation-key":"LopezCano-2011"},"label":"page","suppress-author":true}],"schema":"https://github.com/citation-style-language/schema/raw/master/csl-citation.json"}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(2011)</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subrayó el papel de los juicios de valor —negativos o positivos— en la investigación musical y cómo estos tendían a natur</w:t>
      </w:r>
      <w:r w:rsidRPr="00533522">
        <w:rPr>
          <w:rFonts w:asciiTheme="majorHAnsi" w:eastAsia="Calibri" w:hAnsiTheme="majorHAnsi" w:cstheme="majorHAnsi"/>
        </w:rPr>
        <w:t>alizarse. Esto podría generar problemas al momento de entender las músicas que enfrentamos como investigadores, por lo que el autor recomienda ser conscientes de esa valoración, conceptualizarla y analizarla. Por su lado, J</w:t>
      </w:r>
      <w:ins w:id="26" w:author="Nelson Leandro Rodríguez Vega" w:date="2024-12-07T12:39:00Z">
        <w:r w:rsidR="00DF288E">
          <w:rPr>
            <w:rFonts w:asciiTheme="majorHAnsi" w:eastAsia="Calibri" w:hAnsiTheme="majorHAnsi" w:cstheme="majorHAnsi"/>
          </w:rPr>
          <w:t>ulio</w:t>
        </w:r>
      </w:ins>
      <w:del w:id="27" w:author="Nelson Leandro Rodríguez Vega" w:date="2024-12-07T12:39:00Z">
        <w:r w:rsidRPr="00533522" w:rsidDel="00DF288E">
          <w:rPr>
            <w:rFonts w:asciiTheme="majorHAnsi" w:eastAsia="Calibri" w:hAnsiTheme="majorHAnsi" w:cstheme="majorHAnsi"/>
          </w:rPr>
          <w:delText>.</w:delText>
        </w:r>
      </w:del>
      <w:r w:rsidRPr="00533522">
        <w:rPr>
          <w:rFonts w:asciiTheme="majorHAnsi" w:eastAsia="Calibri" w:hAnsiTheme="majorHAnsi" w:cstheme="majorHAnsi"/>
        </w:rPr>
        <w:t xml:space="preserve"> Mendívil, siguiendo a </w:t>
      </w:r>
      <w:ins w:id="28" w:author="Nelson Leandro Rodríguez Vega" w:date="2024-12-07T12:39:00Z">
        <w:r w:rsidR="00DF288E">
          <w:rPr>
            <w:rFonts w:asciiTheme="majorHAnsi" w:eastAsia="Calibri" w:hAnsiTheme="majorHAnsi" w:cstheme="majorHAnsi"/>
          </w:rPr>
          <w:t xml:space="preserve">(nombre) </w:t>
        </w:r>
      </w:ins>
      <w:r w:rsidRPr="00533522">
        <w:rPr>
          <w:rFonts w:asciiTheme="majorHAnsi" w:eastAsia="Calibri" w:hAnsiTheme="majorHAnsi" w:cstheme="majorHAnsi"/>
        </w:rPr>
        <w:t>Feyeraben</w:t>
      </w:r>
      <w:r w:rsidRPr="00533522">
        <w:rPr>
          <w:rFonts w:asciiTheme="majorHAnsi" w:eastAsia="Calibri" w:hAnsiTheme="majorHAnsi" w:cstheme="majorHAnsi"/>
        </w:rPr>
        <w:t xml:space="preserve">d, destaca que “los científicos suelen descartar los datos empíricos que hacen peligrar sus teorías en aras de la condición de consistencia”. En contraste, este autor sugiere que los “desequilibrios suelen ampliar nuestras nociones de mundo”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{"citationID":"KbRc8sAU","properties":{"formattedCitation":"(2016, 52)","plainCitation":"(2016, 52)","dontUpdate":true,"noteIndex":0},"citationItems":[{"id":2911,"uris":["http://zotero.org/users/13574455/items/IJJHBTT5"],"itemData":{"id":2911,"type":"book","call-number":"ML3798 .M46 2016","edition":"1ra edición","event-place":"Buenos Aires, Argentina","ISBN":"978-987-3823-07-7","language":"es","note":"OCLC: ocn976416808","number-of-pages":"221","publisher":"Gourmet Musical Ediciones","publisher-place":"Buenos Aires, Argentina","source":"Library of Congress ISBN","title":"En contra de la música: herramientas para pensar, comprender y vivir las músicas","title-short":"En contra de la música","author":[{"family":"Mendívil","given":"Julio"}],"issued":{"date-parts":[["2016"]]},"citation-key":"Mendivil-2016"},"locator":"52","label":"page","suppress-author":true}],"schema":"https://github.com/citation-style-language/schema/raw/master/csl-citation.json"}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(2016: 52)</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En el </w:t>
      </w:r>
      <w:r w:rsidRPr="00533522">
        <w:rPr>
          <w:rFonts w:asciiTheme="majorHAnsi" w:eastAsia="Calibri" w:hAnsiTheme="majorHAnsi" w:cstheme="majorHAnsi"/>
        </w:rPr>
        <w:lastRenderedPageBreak/>
        <w:t>caso del rap y de lo que</w:t>
      </w:r>
      <w:r w:rsidRPr="00533522">
        <w:rPr>
          <w:rFonts w:asciiTheme="majorHAnsi" w:eastAsia="Calibri" w:hAnsiTheme="majorHAnsi" w:cstheme="majorHAnsi"/>
        </w:rPr>
        <w:t xml:space="preserve"> actualmente se denomina “música urbana”, observamos una fuerte polarización entre ataques y defensas. Pensar el “rap en acción” permite valorar lo que Mendívil llama “desequilibrios” para comprender la densidad del rap, haciéndose cargo de aspectos que po</w:t>
      </w:r>
      <w:r w:rsidRPr="00533522">
        <w:rPr>
          <w:rFonts w:asciiTheme="majorHAnsi" w:eastAsia="Calibri" w:hAnsiTheme="majorHAnsi" w:cstheme="majorHAnsi"/>
        </w:rPr>
        <w:t xml:space="preserve">drían contravenir nuestras propias posiciones, gustos e ideales. </w:t>
      </w:r>
    </w:p>
    <w:p w14:paraId="0000000D" w14:textId="3A2378DB"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Un contrapunto interesante al </w:t>
      </w:r>
      <w:proofErr w:type="spellStart"/>
      <w:r w:rsidRPr="00533522">
        <w:rPr>
          <w:rFonts w:asciiTheme="majorHAnsi" w:eastAsia="Calibri" w:hAnsiTheme="majorHAnsi" w:cstheme="majorHAnsi"/>
        </w:rPr>
        <w:t>maniqu</w:t>
      </w:r>
      <w:r w:rsidR="003F29CE" w:rsidRPr="00533522">
        <w:rPr>
          <w:rFonts w:asciiTheme="majorHAnsi" w:eastAsia="Calibri" w:hAnsiTheme="majorHAnsi" w:cstheme="majorHAnsi"/>
        </w:rPr>
        <w:t>ei</w:t>
      </w:r>
      <w:r w:rsidRPr="00533522">
        <w:rPr>
          <w:rFonts w:asciiTheme="majorHAnsi" w:eastAsia="Calibri" w:hAnsiTheme="majorHAnsi" w:cstheme="majorHAnsi"/>
        </w:rPr>
        <w:t>smo</w:t>
      </w:r>
      <w:proofErr w:type="spellEnd"/>
      <w:r w:rsidRPr="00533522">
        <w:rPr>
          <w:rFonts w:asciiTheme="majorHAnsi" w:eastAsia="Calibri" w:hAnsiTheme="majorHAnsi" w:cstheme="majorHAnsi"/>
        </w:rPr>
        <w:t xml:space="preserve">, para entender este nudo gordiano, es que el Hip Hop tiene un </w:t>
      </w:r>
      <w:r w:rsidRPr="00533522">
        <w:rPr>
          <w:rFonts w:asciiTheme="majorHAnsi" w:eastAsia="Calibri" w:hAnsiTheme="majorHAnsi" w:cstheme="majorHAnsi"/>
          <w:i/>
        </w:rPr>
        <w:t xml:space="preserve">ethos </w:t>
      </w:r>
      <w:r w:rsidRPr="00533522">
        <w:rPr>
          <w:rFonts w:asciiTheme="majorHAnsi" w:eastAsia="Calibri" w:hAnsiTheme="majorHAnsi" w:cstheme="majorHAnsi"/>
        </w:rPr>
        <w:t xml:space="preserve">ambivalente. Se puede leer la propuesta de A. Harrison y C. Arthur </w:t>
      </w:r>
      <w:r w:rsidR="003F29CE" w:rsidRPr="00533522">
        <w:rPr>
          <w:rFonts w:asciiTheme="majorHAnsi" w:eastAsia="Calibri" w:hAnsiTheme="majorHAnsi" w:cstheme="majorHAnsi"/>
        </w:rPr>
        <w:fldChar w:fldCharType="begin"/>
      </w:r>
      <w:r w:rsidR="003F29CE" w:rsidRPr="00533522">
        <w:rPr>
          <w:rFonts w:asciiTheme="majorHAnsi" w:eastAsia="Calibri" w:hAnsiTheme="majorHAnsi" w:cstheme="majorHAnsi"/>
        </w:rPr>
        <w:instrText xml:space="preserve"> ADDIN ZOTERO_ITEM CSL_CITATION {"citationID":"kjMMOgMI","properties":{"formattedCitation":"(2019)","plainCitation":"(2019)","noteIndex":0},"citationItems":[{"id":3098,"uris":["http://zotero.org/users/13574455/items/UWM75H88"],"itemData":{"id":3098,"type":"article-journal","abstract":"This article excavates the ethos surrounding hip hop, starting from the proposition that hip hop represents a distinct yet pervasive expression of contemporary black subjectivity, which crystalized in 1970s New York City and has since proliferated into a potent ethos of the subaltern embraced within socially marginalized youth communities throughout the world. The article begins by outlining the black diasporic traditions of expressive performance that hip hop issues from, as discussed through the work of Zora Neale Hurston and Amiri Baraka. In the remainder of the article, a blueprint of hip hop’s ethos is presented based on ﬁve fundamental tenets: (1) properties of ﬂow, layering, and rupture; (2) a principle of productive consumption; (3) the production of excessive publicity or promotion—what hip-hop afﬁliates refer to as “hype”; (4) embracing individual and communal entrepreneurship; and (5) a committed politics of action and loyalty. While acknowledging hip hop’s malleability and refusal to be neatly characterized, the article maintains that its characteristic spirit embodies these core doctrines.","container-title":"Humanities","DOI":"10.3390/h8010039","ISSN":"2076-0787","issue":"1","journalAbbreviation":"Humanities","language":"en","license":"https://creativecommons.org/licenses/by/4.0/","page":"39","source":"DOI.org (Crossref)","title":"Hip-Hop Ethos","volume":"8","author":[{"family":"Harrison","given":"Anthony"},{"family":"Arthur","given":"Craig"}],"issued":{"date-parts":[["2019",2,27]]},"citation-key":"Harrison-2019"},"label":"page","suppress-author":true}],"schema":"https://github.com/citation-style-language/schema/raw/master/csl-citation.json"} </w:instrText>
      </w:r>
      <w:r w:rsidR="003F29CE" w:rsidRPr="00533522">
        <w:rPr>
          <w:rFonts w:asciiTheme="majorHAnsi" w:eastAsia="Calibri" w:hAnsiTheme="majorHAnsi" w:cstheme="majorHAnsi"/>
        </w:rPr>
        <w:fldChar w:fldCharType="separate"/>
      </w:r>
      <w:r w:rsidR="003F29CE" w:rsidRPr="00533522">
        <w:rPr>
          <w:rFonts w:asciiTheme="majorHAnsi" w:hAnsiTheme="majorHAnsi" w:cstheme="majorHAnsi"/>
        </w:rPr>
        <w:t>(2019)</w:t>
      </w:r>
      <w:r w:rsidR="003F29C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en esa línea, al interrogarse por una serie de comportamientos, actitudes y estr</w:t>
      </w:r>
      <w:r w:rsidRPr="00533522">
        <w:rPr>
          <w:rFonts w:asciiTheme="majorHAnsi" w:eastAsia="Calibri" w:hAnsiTheme="majorHAnsi" w:cstheme="majorHAnsi"/>
        </w:rPr>
        <w:t xml:space="preserve">ucturas culturales —más o menos estables, más o menos flexibles— que tendría el Hip Hop. Los autores mencionan (1) el </w:t>
      </w:r>
      <w:proofErr w:type="spellStart"/>
      <w:r w:rsidRPr="00533522">
        <w:rPr>
          <w:rFonts w:asciiTheme="majorHAnsi" w:eastAsia="Calibri" w:hAnsiTheme="majorHAnsi" w:cstheme="majorHAnsi"/>
          <w:i/>
        </w:rPr>
        <w:t>flow</w:t>
      </w:r>
      <w:proofErr w:type="spellEnd"/>
      <w:r w:rsidRPr="00533522">
        <w:rPr>
          <w:rFonts w:asciiTheme="majorHAnsi" w:eastAsia="Calibri" w:hAnsiTheme="majorHAnsi" w:cstheme="majorHAnsi"/>
        </w:rPr>
        <w:t>, el trabajo con capas (</w:t>
      </w:r>
      <w:proofErr w:type="spellStart"/>
      <w:r w:rsidRPr="00533522">
        <w:rPr>
          <w:rFonts w:asciiTheme="majorHAnsi" w:eastAsia="Calibri" w:hAnsiTheme="majorHAnsi" w:cstheme="majorHAnsi"/>
          <w:i/>
        </w:rPr>
        <w:t>layering</w:t>
      </w:r>
      <w:proofErr w:type="spellEnd"/>
      <w:r w:rsidRPr="00533522">
        <w:rPr>
          <w:rFonts w:asciiTheme="majorHAnsi" w:eastAsia="Calibri" w:hAnsiTheme="majorHAnsi" w:cstheme="majorHAnsi"/>
        </w:rPr>
        <w:t>) y con rupturas; (2) el consumo que se vuelve productivo (</w:t>
      </w:r>
      <w:proofErr w:type="spellStart"/>
      <w:r w:rsidRPr="00533522">
        <w:rPr>
          <w:rFonts w:asciiTheme="majorHAnsi" w:eastAsia="Calibri" w:hAnsiTheme="majorHAnsi" w:cstheme="majorHAnsi"/>
        </w:rPr>
        <w:t>e.g</w:t>
      </w:r>
      <w:proofErr w:type="spellEnd"/>
      <w:r w:rsidRPr="00533522">
        <w:rPr>
          <w:rFonts w:asciiTheme="majorHAnsi" w:eastAsia="Calibri" w:hAnsiTheme="majorHAnsi" w:cstheme="majorHAnsi"/>
        </w:rPr>
        <w:t xml:space="preserve">. las apropiaciones del </w:t>
      </w:r>
      <w:proofErr w:type="spellStart"/>
      <w:r w:rsidRPr="00533522">
        <w:rPr>
          <w:rFonts w:asciiTheme="majorHAnsi" w:eastAsia="Calibri" w:hAnsiTheme="majorHAnsi" w:cstheme="majorHAnsi"/>
        </w:rPr>
        <w:t>sampling</w:t>
      </w:r>
      <w:proofErr w:type="spellEnd"/>
      <w:r w:rsidRPr="00533522">
        <w:rPr>
          <w:rFonts w:asciiTheme="majorHAnsi" w:eastAsia="Calibri" w:hAnsiTheme="majorHAnsi" w:cstheme="majorHAnsi"/>
        </w:rPr>
        <w:t xml:space="preserve"> o del </w:t>
      </w:r>
      <w:proofErr w:type="spellStart"/>
      <w:r w:rsidRPr="00533522">
        <w:rPr>
          <w:rFonts w:asciiTheme="majorHAnsi" w:eastAsia="Calibri" w:hAnsiTheme="majorHAnsi" w:cstheme="majorHAnsi"/>
        </w:rPr>
        <w:t>g</w:t>
      </w:r>
      <w:r w:rsidRPr="00533522">
        <w:rPr>
          <w:rFonts w:asciiTheme="majorHAnsi" w:eastAsia="Calibri" w:hAnsiTheme="majorHAnsi" w:cstheme="majorHAnsi"/>
        </w:rPr>
        <w:t>raffiti</w:t>
      </w:r>
      <w:proofErr w:type="spellEnd"/>
      <w:r w:rsidRPr="00533522">
        <w:rPr>
          <w:rFonts w:asciiTheme="majorHAnsi" w:eastAsia="Calibri" w:hAnsiTheme="majorHAnsi" w:cstheme="majorHAnsi"/>
        </w:rPr>
        <w:t xml:space="preserve">); (3) la búsqueda de lo sobresaliente (del </w:t>
      </w:r>
      <w:proofErr w:type="spellStart"/>
      <w:r w:rsidRPr="00533522">
        <w:rPr>
          <w:rFonts w:asciiTheme="majorHAnsi" w:eastAsia="Calibri" w:hAnsiTheme="majorHAnsi" w:cstheme="majorHAnsi"/>
          <w:i/>
        </w:rPr>
        <w:t>hype</w:t>
      </w:r>
      <w:proofErr w:type="spellEnd"/>
      <w:r w:rsidRPr="00533522">
        <w:rPr>
          <w:rFonts w:asciiTheme="majorHAnsi" w:eastAsia="Calibri" w:hAnsiTheme="majorHAnsi" w:cstheme="majorHAnsi"/>
        </w:rPr>
        <w:t>); (4) el emprendimiento individual y comunitario; (5) el compromiso político de acción y la lealtad a la cultura Hip Hop. Más allá de repasar exhaustivamente estos puntos, es posible destacar cómo con</w:t>
      </w:r>
      <w:r w:rsidRPr="00533522">
        <w:rPr>
          <w:rFonts w:asciiTheme="majorHAnsi" w:eastAsia="Calibri" w:hAnsiTheme="majorHAnsi" w:cstheme="majorHAnsi"/>
        </w:rPr>
        <w:t xml:space="preserve">siderando los orígenes subalternos, específicamente afroamericanos y latinos, y su expansión con una industria cultural altamente desarrollada como es la estadounidense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{"citationID":"XkKFHwTs","properties":{"formattedCitation":"(Tickner 2006)","plainCitation":"(Tickner 2006)","noteIndex":0},"citationItems":[{"id":1905,"uris":["http://zotero.org/users/13574455/items/E5T6PLUG"],"itemData":{"id":1905,"type":"article-journal","container-title":"Temas","language":"es","source":"Zotero","title":"El hip-hop como red transnacional de producción, comercialización y reapropiación cultural","volume":"48","author":[{"family":"Tickner","given":"Arlene B"}],"issued":{"date-parts":[["2006"]]},"citation-key":"Tickner-2006"},"label":"page"}],"schema":"https://github.com/citation-style-language/schema/raw/master/csl-citation.json"}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rPr>
        <w:t>(Tickner 2006)</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en esta práctica se articulan aspectos estéticos y sociales que incluyen elementos aparentemente contradictorios. Por ejemplo, las ideas del empre</w:t>
      </w:r>
      <w:r w:rsidRPr="00533522">
        <w:rPr>
          <w:rFonts w:asciiTheme="majorHAnsi" w:eastAsia="Calibri" w:hAnsiTheme="majorHAnsi" w:cstheme="majorHAnsi"/>
        </w:rPr>
        <w:t xml:space="preserve">ndimiento y la búsqueda del </w:t>
      </w:r>
      <w:proofErr w:type="spellStart"/>
      <w:r w:rsidRPr="00533522">
        <w:rPr>
          <w:rFonts w:asciiTheme="majorHAnsi" w:eastAsia="Calibri" w:hAnsiTheme="majorHAnsi" w:cstheme="majorHAnsi"/>
          <w:i/>
        </w:rPr>
        <w:t>hype</w:t>
      </w:r>
      <w:proofErr w:type="spellEnd"/>
      <w:r w:rsidRPr="00533522">
        <w:rPr>
          <w:rFonts w:asciiTheme="majorHAnsi" w:eastAsia="Calibri" w:hAnsiTheme="majorHAnsi" w:cstheme="majorHAnsi"/>
        </w:rPr>
        <w:t xml:space="preserve"> —que un observador externo podría ver más cercano a lo “neoliberal”— están tan presentes como las de compromiso político de acción y “lealtad a la cultura” —más “comunitarista”. Incluso, pueden articularse y ponerse en disc</w:t>
      </w:r>
      <w:r w:rsidRPr="00533522">
        <w:rPr>
          <w:rFonts w:asciiTheme="majorHAnsi" w:eastAsia="Calibri" w:hAnsiTheme="majorHAnsi" w:cstheme="majorHAnsi"/>
        </w:rPr>
        <w:t xml:space="preserve">usión de forma contingente por sus propios practicantes. </w:t>
      </w:r>
    </w:p>
    <w:p w14:paraId="0000000E" w14:textId="76A3B313"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Considerando estas cuestiones, proponemos desplazarnos de visiones maniqueas y entender a esta música por sus cursos de acción en diferentes situaciones histórico-culturales, observando el conjunto </w:t>
      </w:r>
      <w:r w:rsidRPr="00533522">
        <w:rPr>
          <w:rFonts w:asciiTheme="majorHAnsi" w:eastAsia="Calibri" w:hAnsiTheme="majorHAnsi" w:cstheme="majorHAnsi"/>
        </w:rPr>
        <w:t>de</w:t>
      </w:r>
      <w:r w:rsidRPr="00533522">
        <w:rPr>
          <w:rFonts w:asciiTheme="majorHAnsi" w:eastAsia="Calibri" w:hAnsiTheme="majorHAnsi" w:cstheme="majorHAnsi"/>
          <w:i/>
        </w:rPr>
        <w:t xml:space="preserve"> mediaciones</w:t>
      </w:r>
      <w:r w:rsidRPr="00533522">
        <w:rPr>
          <w:rFonts w:asciiTheme="majorHAnsi" w:eastAsia="Calibri" w:hAnsiTheme="majorHAnsi" w:cstheme="majorHAnsi"/>
        </w:rPr>
        <w:t xml:space="preserve">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{"citationID":"0cw0q1aD","properties":{"formattedCitation":"(Hennion 2002)","plainCitation":"(Hennion 2002)","noteIndex":0},"citationItems":[{"id":755,"uris":["http://zotero.org/users/13574455/items/INULCVKC"],"itemData":{"id":755,"type":"book","event-place":"Barcelona","note":"titleTranslation:","publisher":"Paidós","publisher-place":"Barcelona","title":"La pasión musical","author":[{"family":"Hennion","given":"Antoine"}],"issued":{"date-parts":[["2002"]]},"citation-key":"Hennion-2002"}}],"schema":"https://github.com/citation-style-language/schema/raw/master/csl-citation.json"}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rPr>
        <w:t>(Hennion 2002)</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involucradas en su despliegue. Observar el rap en acción requiere bajar la ansiedad ante interpretaciones rápidas, </w:t>
      </w:r>
      <w:proofErr w:type="spellStart"/>
      <w:r w:rsidRPr="00533522">
        <w:rPr>
          <w:rFonts w:asciiTheme="majorHAnsi" w:eastAsia="Calibri" w:hAnsiTheme="majorHAnsi" w:cstheme="majorHAnsi"/>
        </w:rPr>
        <w:t>he</w:t>
      </w:r>
      <w:r w:rsidRPr="00533522">
        <w:rPr>
          <w:rFonts w:asciiTheme="majorHAnsi" w:eastAsia="Calibri" w:hAnsiTheme="majorHAnsi" w:cstheme="majorHAnsi"/>
        </w:rPr>
        <w:t>terogeneizar</w:t>
      </w:r>
      <w:proofErr w:type="spellEnd"/>
      <w:r w:rsidRPr="00533522">
        <w:rPr>
          <w:rFonts w:asciiTheme="majorHAnsi" w:eastAsia="Calibri" w:hAnsiTheme="majorHAnsi" w:cstheme="majorHAnsi"/>
        </w:rPr>
        <w:t xml:space="preserve"> y diversificar la mirada al comprender mediaciones múltiples, situar e </w:t>
      </w:r>
      <w:proofErr w:type="spellStart"/>
      <w:r w:rsidRPr="00533522">
        <w:rPr>
          <w:rFonts w:asciiTheme="majorHAnsi" w:eastAsia="Calibri" w:hAnsiTheme="majorHAnsi" w:cstheme="majorHAnsi"/>
        </w:rPr>
        <w:t>historizar</w:t>
      </w:r>
      <w:proofErr w:type="spellEnd"/>
      <w:r w:rsidRPr="00533522">
        <w:rPr>
          <w:rFonts w:asciiTheme="majorHAnsi" w:eastAsia="Calibri" w:hAnsiTheme="majorHAnsi" w:cstheme="majorHAnsi"/>
        </w:rPr>
        <w:t xml:space="preserve"> casos concretos, y sólo desde allí proponer patrones y tendencias generales. En el último apartado de esta introducción, planteamos la idea de evitar ciertas pol</w:t>
      </w:r>
      <w:r w:rsidRPr="00533522">
        <w:rPr>
          <w:rFonts w:asciiTheme="majorHAnsi" w:eastAsia="Calibri" w:hAnsiTheme="majorHAnsi" w:cstheme="majorHAnsi"/>
        </w:rPr>
        <w:t>aridades interpretativas, como un modo de volver a preguntarse por el poder —y la resistencia— de forma recargada.</w:t>
      </w:r>
    </w:p>
    <w:p w14:paraId="0000000F" w14:textId="77777777" w:rsidR="002B6CF2" w:rsidRPr="00533522" w:rsidRDefault="002B6CF2">
      <w:pPr>
        <w:spacing w:line="360" w:lineRule="auto"/>
        <w:ind w:firstLine="720"/>
        <w:jc w:val="both"/>
        <w:rPr>
          <w:rFonts w:asciiTheme="majorHAnsi" w:eastAsia="Calibri" w:hAnsiTheme="majorHAnsi" w:cstheme="majorHAnsi"/>
        </w:rPr>
      </w:pPr>
    </w:p>
    <w:p w14:paraId="00000010"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b/>
        </w:rPr>
        <w:t xml:space="preserve">Diálogos latinoamericanos y raperos </w:t>
      </w:r>
    </w:p>
    <w:p w14:paraId="00000011"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Asumiendo que el desarrollo bibliográfico es inmenso, nos gustaría puntualizar en tres corpus académicos que nos han sido relevantes para comprender la relación entre cultura popular, música y sociedad, producidas en América Latina y por los </w:t>
      </w:r>
      <w:r w:rsidRPr="00533522">
        <w:rPr>
          <w:rFonts w:asciiTheme="majorHAnsi" w:eastAsia="Calibri" w:hAnsiTheme="majorHAnsi" w:cstheme="majorHAnsi"/>
          <w:i/>
        </w:rPr>
        <w:t xml:space="preserve">Hip Hop </w:t>
      </w:r>
      <w:proofErr w:type="spellStart"/>
      <w:r w:rsidRPr="00533522">
        <w:rPr>
          <w:rFonts w:asciiTheme="majorHAnsi" w:eastAsia="Calibri" w:hAnsiTheme="majorHAnsi" w:cstheme="majorHAnsi"/>
          <w:i/>
        </w:rPr>
        <w:t>Studie</w:t>
      </w:r>
      <w:r w:rsidRPr="00533522">
        <w:rPr>
          <w:rFonts w:asciiTheme="majorHAnsi" w:eastAsia="Calibri" w:hAnsiTheme="majorHAnsi" w:cstheme="majorHAnsi"/>
          <w:i/>
        </w:rPr>
        <w:t>s</w:t>
      </w:r>
      <w:proofErr w:type="spellEnd"/>
      <w:r w:rsidRPr="00533522">
        <w:rPr>
          <w:rFonts w:asciiTheme="majorHAnsi" w:eastAsia="Calibri" w:hAnsiTheme="majorHAnsi" w:cstheme="majorHAnsi"/>
        </w:rPr>
        <w:t xml:space="preserve">. Esto permitirá situar lo que sucede con el rap de la región y sus derivas interpretativas. </w:t>
      </w:r>
    </w:p>
    <w:p w14:paraId="00000012" w14:textId="424A5A86"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lastRenderedPageBreak/>
        <w:t>Iniciando con la discusión sobre las “culturas populares”, con varias décadas en las ciencias sociales y los estudios de comunicación de América Latina, observam</w:t>
      </w:r>
      <w:r w:rsidRPr="00533522">
        <w:rPr>
          <w:rFonts w:asciiTheme="majorHAnsi" w:eastAsia="Calibri" w:hAnsiTheme="majorHAnsi" w:cstheme="majorHAnsi"/>
        </w:rPr>
        <w:t xml:space="preserve">os debates sobre cómo los sectores subalternos se relacionan con los medios masivos, el Estado y los movimientos migratorios hacia las ciudades en el Siglo XX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{"citationID":"9q3bX7Ja","properties":{"formattedCitation":"(Garc\\uc0\\u237{}a Canclini 1982)","plainCitation":"(García Canclini 1982)","noteIndex":0},"citationItems":[{"id":1035,"uris":["http://zotero.org/users/13574455/items/TXXQUS54"],"itemData":{"id":1035,"type":"book","event-place":"México, D.F","language":"es","note":"titleTranslation:","publisher":"Nueva Imagen","publisher-place":"México, D.F","source":"Zotero","title":"Las culturas populares en el capitalismo","author":[{"family":"García Canclini","given":"Néstor"}],"issued":{"date-parts":[["1982"]]},"citation-key":"GarciaCanclini-1982"}}],"schema":"https://github.com/citation-style-language/schema/raw/master/csl-citation.json"}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szCs w:val="24"/>
        </w:rPr>
        <w:t>(García Canclini 1982)</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Esto permite pensar de qué manera trayectorias de larga duración, bajo la idea de matrices culturales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{"citationID":"7xvoLkCv","properties":{"formattedCitation":"(Mart\\uc0\\u237{}n-Barbero 1987)","plainCitation":"(Martín-Barbero 1987)","noteIndex":0},"citationItems":[{"id":696,"uris":["http://zotero.org/users/13574455/items/8HCAEY59"],"itemData":{"id":696,"type":"book","event-place":"Barcelona","note":"titleTranslation:","publisher":"Gustavo Gili","publisher-place":"Barcelona","title":"De los medios a las mediaciones. Comunicación, cultura y hegemonía","author":[{"family":"Martín-Barbero","given":"Jesús"}],"issued":{"date-parts":[["1987"]]},"citation-key":"Martin-Barbero-1987"}}],"schema":"https://github.com/citation-style-language/schema/raw/master/csl-citation.json"}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szCs w:val="24"/>
        </w:rPr>
        <w:t>(Martín-Barbero 1987)</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son activadas y se conforman a través </w:t>
      </w:r>
      <w:r w:rsidRPr="00533522">
        <w:rPr>
          <w:rFonts w:asciiTheme="majorHAnsi" w:eastAsia="Calibri" w:hAnsiTheme="majorHAnsi" w:cstheme="majorHAnsi"/>
        </w:rPr>
        <w:t xml:space="preserve">de su asociación a las industrias culturales y diferentes instituciones. Luego, ya sea con mestizajes o hibridaciones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{"citationID":"VH0hCwZv","properties":{"formattedCitation":"(Garc\\uc0\\u237{}a Canclini 2001; Ortiz 2004)","plainCitation":"(García Canclini 2001; Ortiz 2004)","noteIndex":0},"citationItems":[{"id":671,"uris":["http://zotero.org/users/13574455/items/MQMY6845"],"itemData":{"id":671,"type":"book","note":"titleTranslation:","publisher":"Paidós","title":"Culturas híbridas. Estrategias para entrar y salir de la modernidad","author":[{"family":"García Canclini","given":"Néstor"}],"issued":{"date-parts":[["2001"]]},"citation-key":"GarciaCanclini-2001"},"label":"page"},{"id":969,"uris":["http://zotero.org/users/13574455/items/UCI5RKTI"],"itemData":{"id":969,"type":"book","event-place":"Bogota","note":"titleTranslation:","publisher":"Convenio Andrés Bello","publisher-place":"Bogota","title":"Mundializacion y Cultura","author":[{"family":"Ortiz","given":"Renato"}],"issued":{"date-parts":[["2004"]]},"citation-key":"Ortiz-2004"}}],"schema":"https://github.com/citation-style-language/schema/raw/master/csl-citation.json"}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szCs w:val="24"/>
        </w:rPr>
        <w:t>(García Canclini 2001; Ortiz 2004)</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estos estudios abren preguntas sobre las múltiples influencias y c</w:t>
      </w:r>
      <w:r w:rsidRPr="00533522">
        <w:rPr>
          <w:rFonts w:asciiTheme="majorHAnsi" w:eastAsia="Calibri" w:hAnsiTheme="majorHAnsi" w:cstheme="majorHAnsi"/>
        </w:rPr>
        <w:t>ruces entre trayectorias locales y con las extranjeras, en la conformación cultural de lo nacional o, en el contexto de compresión espacio-temporal de la globalización, con lo internacional. Pero a la vez, persisten las interrogantes acerca del modo en que</w:t>
      </w:r>
      <w:r w:rsidRPr="00533522">
        <w:rPr>
          <w:rFonts w:asciiTheme="majorHAnsi" w:eastAsia="Calibri" w:hAnsiTheme="majorHAnsi" w:cstheme="majorHAnsi"/>
        </w:rPr>
        <w:t xml:space="preserve"> tales mixturas inciden en las jerarquías, desigualdades y estructuras de poder —de clase, etnia, raza o género— tan relevantes en la región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{"citationID":"MTrlmscl","properties":{"formattedCitation":"(Alabarces 2021)","plainCitation":"(Alabarces 2021)","noteIndex":0},"citationItems":[{"id":691,"uris":["http://zotero.org/users/13574455/items/NE6F4HPC"],"itemData":{"id":691,"type":"book","event-place":"Guadalajara","note":"titleTranslation:","publisher":"Bielefeld University Press","publisher-place":"Guadalajara","title":"Pospopulares. Las culturas populares después de la hibridación","author":[{"family":"Alabarces","given":"Pablo"}],"issued":{"date-parts":[["2021"]]},"citation-key":"Alabarces-2021"}}],"schema":"https://github.com/citation-style-language/schema/raw/master/csl-citation.json"}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rPr>
        <w:t>(Alabarces 2021)</w:t>
      </w:r>
      <w:r w:rsidR="007423AE" w:rsidRPr="00533522">
        <w:rPr>
          <w:rFonts w:asciiTheme="majorHAnsi" w:eastAsia="Calibri" w:hAnsiTheme="majorHAnsi" w:cstheme="majorHAnsi"/>
        </w:rPr>
        <w:fldChar w:fldCharType="end"/>
      </w:r>
      <w:r w:rsidR="00E44D5A" w:rsidRPr="00533522">
        <w:rPr>
          <w:rStyle w:val="Refdenotaalpie"/>
          <w:rFonts w:asciiTheme="majorHAnsi" w:eastAsia="Calibri" w:hAnsiTheme="majorHAnsi" w:cstheme="majorHAnsi"/>
        </w:rPr>
        <w:footnoteReference w:id="6"/>
      </w:r>
      <w:r w:rsidRPr="00533522">
        <w:rPr>
          <w:rFonts w:asciiTheme="majorHAnsi" w:eastAsia="Calibri" w:hAnsiTheme="majorHAnsi" w:cstheme="majorHAnsi"/>
        </w:rPr>
        <w:t xml:space="preserve">y así pensar en las fracturas propias de lo nacional-popular y lo internacional-popular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{"citationID":"JfuDrcnV","properties":{"formattedCitation":"(Ortiz 2004)","plainCitation":"(Ortiz 2004)","noteIndex":0},"citationItems":[{"id":969,"uris":["http://zotero.org/users/13574455/items/UCI5RKTI"],"itemData":{"id":969,"type":"book","event-place":"Bogota","note":"titleTranslation:","publisher":"Convenio Andrés Bello","publisher-place":"Bogota","title":"Mundializacion y Cultura","author":[{"family":"Ortiz","given":"Renato"}],"issued":{"date-parts":[["2004"]]},"citation-key":"Ortiz-2004"}}],"schema":"https://github.com/citation-style-language/schema/raw/master/csl-citation.json"}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rPr>
        <w:t>(Ortiz 2004)</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w:t>
      </w:r>
    </w:p>
    <w:p w14:paraId="00000013" w14:textId="53DDBDB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En paralelo a este campo de interlocución, subrayamos algunos temas de interés en áreas cercanas a la musicología. Allí se debate qué son y cómo abordar las “músicas populares”, así como la manera de conform</w:t>
      </w:r>
      <w:r w:rsidRPr="00533522">
        <w:rPr>
          <w:rFonts w:asciiTheme="majorHAnsi" w:eastAsia="Calibri" w:hAnsiTheme="majorHAnsi" w:cstheme="majorHAnsi"/>
        </w:rPr>
        <w:t>ar un campo de estudio y una perspectiva propia en y para América Latina. En este sentido, destacamos dos puntos. Primero, la seriedad con la que se considera la relación entre lo “musical” y lo “</w:t>
      </w:r>
      <w:proofErr w:type="spellStart"/>
      <w:r w:rsidRPr="00533522">
        <w:rPr>
          <w:rFonts w:asciiTheme="majorHAnsi" w:eastAsia="Calibri" w:hAnsiTheme="majorHAnsi" w:cstheme="majorHAnsi"/>
        </w:rPr>
        <w:t>extra-musical</w:t>
      </w:r>
      <w:proofErr w:type="spellEnd"/>
      <w:r w:rsidRPr="00533522">
        <w:rPr>
          <w:rFonts w:asciiTheme="majorHAnsi" w:eastAsia="Calibri" w:hAnsiTheme="majorHAnsi" w:cstheme="majorHAnsi"/>
        </w:rPr>
        <w:t xml:space="preserve">”, sin caer en derivas esteticistas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{"citationID":"VidhT9lF","properties":{"formattedCitation":"(Hennion 2002)","plainCitation":"(Hennion 2002)","noteIndex":0},"citationItems":[{"id":755,"uris":["http://zotero.org/users/13574455/items/INULCVKC"],"itemData":{"id":755,"type":"book","event-place":"Barcelona","note":"titleTranslation:","publisher":"Paidós","publisher-place":"Barcelona","title":"La pasión musical","author":[{"family":"Hennion","given":"Antoine"}],"issued":{"date-parts":[["2002"]]},"citation-key":"Hennion-2002"}}],"schema":"https://github.com/citation-style-language/schema/raw/master/csl-citation.json"}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rPr>
        <w:t>(Hennion 2002)</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Segundo, la pregunta por la especificidad, situando a América Latina como una etiqueta productiva, aunque social y académicamente disputada.</w:t>
      </w:r>
    </w:p>
    <w:p w14:paraId="00000014" w14:textId="644BEC7E"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N</w:t>
      </w:r>
      <w:r w:rsidRPr="00533522">
        <w:rPr>
          <w:rFonts w:asciiTheme="majorHAnsi" w:eastAsia="Calibri" w:hAnsiTheme="majorHAnsi" w:cstheme="majorHAnsi"/>
        </w:rPr>
        <w:t>uevamente, surge el tema de lo “popular,” pensado en términos de su amplitud o alcance social, su vínculo con los medios y las industrias culturales (lo masivo), su relación con sectores subalternos y, finalmente, en torno a la distinción o mezcla entre lo</w:t>
      </w:r>
      <w:r w:rsidRPr="00533522">
        <w:rPr>
          <w:rFonts w:asciiTheme="majorHAnsi" w:eastAsia="Calibri" w:hAnsiTheme="majorHAnsi" w:cstheme="majorHAnsi"/>
        </w:rPr>
        <w:t xml:space="preserve"> urbano, lo tradicional y lo folklórico </w:t>
      </w:r>
      <w:r w:rsidR="00533522">
        <w:rPr>
          <w:rFonts w:asciiTheme="majorHAnsi" w:eastAsia="Calibri" w:hAnsiTheme="majorHAnsi" w:cstheme="majorHAnsi"/>
        </w:rPr>
        <w:fldChar w:fldCharType="begin"/>
      </w:r>
      <w:r w:rsidR="00533522">
        <w:rPr>
          <w:rFonts w:asciiTheme="majorHAnsi" w:eastAsia="Calibri" w:hAnsiTheme="majorHAnsi" w:cstheme="majorHAnsi"/>
        </w:rPr>
        <w:instrText xml:space="preserve"> ADDIN ZOTERO_ITEM CSL_CITATION {"citationID":"uuAV3jGT","properties":{"formattedCitation":"(Gonz\\uc0\\u225{}lez 2001)","plainCitation":"(González 2001)","noteIndex":0},"citationItems":[{"id":3265,"uris":["http://zotero.org/users/13574455/items/3X6FU8ZZ"],"itemData":{"id":3265,"type":"article-journal","container-title":"Revista musical chilena","DOI":"10.4067/S0716-27902001019500003","ISSN":"0716-2790","issue":"195","journalAbbreviation":"Rev. music. chil.","language":"es","source":"DOI.org (Crossref)","title":"Musicología popular en América Latina: síntesis de sus logros, problemas y desafíos","title-short":"Musicología popular en América Latina","URL":"http://www.scielo.cl/scielo.php?script=sci_arttext&amp;pid=S0716-27902001019500003&amp;lng=en&amp;nrm=iso&amp;tlng=en","volume":"55","author":[{"family":"González","given":"Juan Pablo"}],"accessed":{"date-parts":[["2024",10,25]]},"issued":{"date-parts":[["2001",1]]},"citation-key":"Gonzalez-2001a"}}],"schema":"https://github.com/citation-style-language/schema/raw/master/csl-citation.json"} </w:instrText>
      </w:r>
      <w:r w:rsidR="00533522">
        <w:rPr>
          <w:rFonts w:asciiTheme="majorHAnsi" w:eastAsia="Calibri" w:hAnsiTheme="majorHAnsi" w:cstheme="majorHAnsi"/>
        </w:rPr>
        <w:fldChar w:fldCharType="separate"/>
      </w:r>
      <w:r w:rsidR="00533522" w:rsidRPr="00533522">
        <w:rPr>
          <w:rFonts w:ascii="Calibri" w:hAnsi="Calibri" w:cs="Calibri"/>
          <w:szCs w:val="24"/>
        </w:rPr>
        <w:t>(González 2001)</w:t>
      </w:r>
      <w:r w:rsidR="00533522">
        <w:rPr>
          <w:rFonts w:asciiTheme="majorHAnsi" w:eastAsia="Calibri" w:hAnsiTheme="majorHAnsi" w:cstheme="majorHAnsi"/>
        </w:rPr>
        <w:fldChar w:fldCharType="end"/>
      </w:r>
      <w:r w:rsidRPr="00533522">
        <w:rPr>
          <w:rFonts w:asciiTheme="majorHAnsi" w:eastAsia="Calibri" w:hAnsiTheme="majorHAnsi" w:cstheme="majorHAnsi"/>
        </w:rPr>
        <w:t xml:space="preserve">. Aquí se observa una ponderación diferencial de las dimensiones ligadas a lo “popular”, en inglés y en castellano, privilegiando lo “masivo” o lo “subalterno” respectivamente, junto a posibles problemas de “falsos amigos” dentro de la academia </w:t>
      </w:r>
      <w:r w:rsidR="007423AE" w:rsidRPr="00533522">
        <w:rPr>
          <w:rFonts w:asciiTheme="majorHAnsi" w:eastAsia="Calibri" w:hAnsiTheme="majorHAnsi" w:cstheme="majorHAnsi"/>
        </w:rPr>
        <w:fldChar w:fldCharType="begin"/>
      </w:r>
      <w:r w:rsidR="007423AE" w:rsidRPr="00533522">
        <w:rPr>
          <w:rFonts w:asciiTheme="majorHAnsi" w:eastAsia="Calibri" w:hAnsiTheme="majorHAnsi" w:cstheme="majorHAnsi"/>
        </w:rPr>
        <w:instrText xml:space="preserve"> ADDIN ZOTERO_ITEM CSL_CITATION {"citationID":"wxjA1Isl","properties":{"formattedCitation":"(Jord\\uc0\\u225{}n y Smith 2012)","plainCitation":"(Jordán y Smith 2012)","noteIndex":0},"citationItems":[{"id":850,"uris":["http://zotero.org/users/13574455/items/VC8LAIFD"],"itemData":{"id":850,"type":"article-journal","abstract":"The field of popular music studies has grown to include participation from many different parts of the world, comprised of cultural-linguistic spaces that view popular music in a dissimilar and sometimes contradictory light. That said, there have been situations where two or more very different definitions of popular music exist side by side, further complicating the coherence of the field. Focusing on Spanish-speaking Latin America, we set out to examine what popular music and música popular have meant in some of their respective sociolinguistic spaces, and argue that disparities of legitimacy between institutions that are engaged in the study have contributed to a terminological confusion that must be further engaged with if it is to be overcome.","container-title":"IASPM@Journal","DOI":"10.5429/2079-3871(2011)v2i1-2.3en","ISSN":"20793871","issue":"1-2","journalAbbreviation":"IJ","language":"en","page":"19-33","source":"DOI.org (Crossref)","title":"How did popular music come to mean música popular?","volume":"2","author":[{"family":"Jordán","given":"Laura"},{"family":"Smith","given":"Douglas"}],"issued":{"date-parts":[["2012",2,29]]},"citation-key":"Jordan-2012"},"label":"page"}],"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szCs w:val="24"/>
        </w:rPr>
        <w:t>(Jordán y Smith 2012)</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Esto plantea interrogantes sobre cómo tratar conceptos formulados en distintas regiones y evaluar los fenómenos que designan, en particular considerando las di</w:t>
      </w:r>
      <w:r w:rsidRPr="00533522">
        <w:rPr>
          <w:rFonts w:asciiTheme="majorHAnsi" w:eastAsia="Calibri" w:hAnsiTheme="majorHAnsi" w:cstheme="majorHAnsi"/>
        </w:rPr>
        <w:t xml:space="preserve">ficultades de traducir nociones elaboradas en el norte global al contexto latinoamericano, como es el caso de la noción de </w:t>
      </w:r>
      <w:r w:rsidRPr="00533522">
        <w:rPr>
          <w:rFonts w:asciiTheme="majorHAnsi" w:eastAsia="Calibri" w:hAnsiTheme="majorHAnsi" w:cstheme="majorHAnsi"/>
          <w:i/>
        </w:rPr>
        <w:t>escena</w:t>
      </w:r>
      <w:r w:rsidRPr="00533522">
        <w:rPr>
          <w:rFonts w:asciiTheme="majorHAnsi" w:eastAsia="Calibri" w:hAnsiTheme="majorHAnsi" w:cstheme="majorHAnsi"/>
        </w:rPr>
        <w:t xml:space="preserve"> </w:t>
      </w:r>
      <w:r w:rsidR="007423AE" w:rsidRPr="00533522">
        <w:rPr>
          <w:rFonts w:asciiTheme="majorHAnsi" w:eastAsia="Calibri" w:hAnsiTheme="majorHAnsi" w:cstheme="majorHAnsi"/>
        </w:rPr>
        <w:fldChar w:fldCharType="begin"/>
      </w:r>
      <w:r w:rsidR="00440664" w:rsidRPr="00533522">
        <w:rPr>
          <w:rFonts w:asciiTheme="majorHAnsi" w:eastAsia="Calibri" w:hAnsiTheme="majorHAnsi" w:cstheme="majorHAnsi"/>
        </w:rPr>
        <w:instrText xml:space="preserve"> ADDIN ZOTERO_ITEM CSL_CITATION {"citationID":"7nenIuFN","properties":{"formattedCitation":"(Mend\\uc0\\u237{}vil y Spencer 2015)","plainCitation":"(Mendívil y Spencer 2015)","noteIndex":0},"citationItems":[{"id":3250,"uris":["http://zotero.org/users/13574455/items/Y3CRZLUG"],"itemData":{"id":3250,"type":"chapter","container-title":"Made in Latin América","event-place":"New York","language":"en","publisher":"Routledge","publisher-place":"New York","source":"Zotero","title":"Introduction","author":[{"family":"Mendívil","given":"Julio"},{"family":"Spencer","given":"Christian"}],"issued":{"date-parts":[["2015"]]},"citation-key":"Mendivil-2015"}}],"schema":"https://github.com/citation-style-language/schema/raw/master/csl-citation.json"} </w:instrText>
      </w:r>
      <w:r w:rsidR="007423AE" w:rsidRPr="00533522">
        <w:rPr>
          <w:rFonts w:asciiTheme="majorHAnsi" w:eastAsia="Calibri" w:hAnsiTheme="majorHAnsi" w:cstheme="majorHAnsi"/>
        </w:rPr>
        <w:fldChar w:fldCharType="separate"/>
      </w:r>
      <w:r w:rsidR="007423AE" w:rsidRPr="00533522">
        <w:rPr>
          <w:rFonts w:asciiTheme="majorHAnsi" w:hAnsiTheme="majorHAnsi" w:cstheme="majorHAnsi"/>
          <w:szCs w:val="24"/>
        </w:rPr>
        <w:t>(Mendívil y Spencer 2015)</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w:t>
      </w:r>
    </w:p>
    <w:p w14:paraId="00000015" w14:textId="6E367B4A"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En tercer lugar, para nuestra propuesta ha sido muy relevante la consideración del vasto campo de los llamados </w:t>
      </w:r>
      <w:r w:rsidRPr="00533522">
        <w:rPr>
          <w:rFonts w:asciiTheme="majorHAnsi" w:eastAsia="Calibri" w:hAnsiTheme="majorHAnsi" w:cstheme="majorHAnsi"/>
          <w:i/>
        </w:rPr>
        <w:t xml:space="preserve">Hip Hop </w:t>
      </w:r>
      <w:proofErr w:type="spellStart"/>
      <w:r w:rsidRPr="00533522">
        <w:rPr>
          <w:rFonts w:asciiTheme="majorHAnsi" w:eastAsia="Calibri" w:hAnsiTheme="majorHAnsi" w:cstheme="majorHAnsi"/>
          <w:i/>
        </w:rPr>
        <w:t>St</w:t>
      </w:r>
      <w:r w:rsidRPr="00533522">
        <w:rPr>
          <w:rFonts w:asciiTheme="majorHAnsi" w:eastAsia="Calibri" w:hAnsiTheme="majorHAnsi" w:cstheme="majorHAnsi"/>
          <w:i/>
        </w:rPr>
        <w:t>udies</w:t>
      </w:r>
      <w:proofErr w:type="spellEnd"/>
      <w:r w:rsidRPr="00533522">
        <w:rPr>
          <w:rFonts w:asciiTheme="majorHAnsi" w:eastAsia="Calibri" w:hAnsiTheme="majorHAnsi" w:cstheme="majorHAnsi"/>
          <w:i/>
        </w:rPr>
        <w:t xml:space="preserve">, </w:t>
      </w:r>
      <w:r w:rsidRPr="00533522">
        <w:rPr>
          <w:rFonts w:asciiTheme="majorHAnsi" w:eastAsia="Calibri" w:hAnsiTheme="majorHAnsi" w:cstheme="majorHAnsi"/>
        </w:rPr>
        <w:t>de gran desarrollo en Estados Unidos</w:t>
      </w:r>
      <w:r w:rsidRPr="00533522">
        <w:rPr>
          <w:rFonts w:asciiTheme="majorHAnsi" w:eastAsia="Calibri" w:hAnsiTheme="majorHAnsi" w:cstheme="majorHAnsi"/>
          <w:vertAlign w:val="superscript"/>
        </w:rPr>
        <w:footnoteReference w:id="7"/>
      </w:r>
      <w:r w:rsidRPr="00533522">
        <w:rPr>
          <w:rFonts w:asciiTheme="majorHAnsi" w:eastAsia="Calibri" w:hAnsiTheme="majorHAnsi" w:cstheme="majorHAnsi"/>
        </w:rPr>
        <w:t xml:space="preserve"> —con libros clásicos </w:t>
      </w:r>
      <w:r w:rsidRPr="00533522">
        <w:rPr>
          <w:rFonts w:asciiTheme="majorHAnsi" w:eastAsia="Calibri" w:hAnsiTheme="majorHAnsi" w:cstheme="majorHAnsi"/>
        </w:rPr>
        <w:lastRenderedPageBreak/>
        <w:t xml:space="preserve">como </w:t>
      </w:r>
      <w:r w:rsidRPr="00533522">
        <w:rPr>
          <w:rFonts w:asciiTheme="majorHAnsi" w:eastAsia="Calibri" w:hAnsiTheme="majorHAnsi" w:cstheme="majorHAnsi"/>
          <w:i/>
        </w:rPr>
        <w:t xml:space="preserve">Black </w:t>
      </w:r>
      <w:proofErr w:type="spellStart"/>
      <w:r w:rsidRPr="00533522">
        <w:rPr>
          <w:rFonts w:asciiTheme="majorHAnsi" w:eastAsia="Calibri" w:hAnsiTheme="majorHAnsi" w:cstheme="majorHAnsi"/>
          <w:i/>
        </w:rPr>
        <w:t>Noise</w:t>
      </w:r>
      <w:proofErr w:type="spellEnd"/>
      <w:r w:rsidRPr="00533522">
        <w:rPr>
          <w:rFonts w:asciiTheme="majorHAnsi" w:eastAsia="Calibri" w:hAnsiTheme="majorHAnsi" w:cstheme="majorHAnsi"/>
        </w:rPr>
        <w:t xml:space="preserve"> </w:t>
      </w:r>
      <w:r w:rsidR="007423AE" w:rsidRPr="00533522">
        <w:rPr>
          <w:rFonts w:asciiTheme="majorHAnsi" w:eastAsia="Calibri" w:hAnsiTheme="majorHAnsi" w:cstheme="majorHAnsi"/>
        </w:rPr>
        <w:fldChar w:fldCharType="begin"/>
      </w:r>
      <w:r w:rsidR="00E44D5A" w:rsidRPr="00533522">
        <w:rPr>
          <w:rFonts w:asciiTheme="majorHAnsi" w:eastAsia="Calibri" w:hAnsiTheme="majorHAnsi" w:cstheme="majorHAnsi"/>
        </w:rPr>
        <w:instrText xml:space="preserve"> ADDIN ZOTERO_ITEM CSL_CITATION {"citationID":"F7N15bPN","properties":{"formattedCitation":"(Rose 1994)","plainCitation":"(Rose 1994)","noteIndex":0},"citationItems":[{"id":2329,"uris":["http://zotero.org/users/13574455/items/E83SALXI"],"itemData":{"id":2329,"type":"book","event-place":"Hanover","publisher":"Wesleyan University Press","publisher-place":"Hanover","title":"Black noise. Rap Music and Black Culture in Contemporary America","author":[{"family":"Rose","given":"Tricia"}],"issued":{"date-parts":[["1994"]]},"citation-key":"Rose-1994"}}],"schema":"https://github.com/citation-style-language/schema/raw/master/csl-citation.json"} </w:instrText>
      </w:r>
      <w:r w:rsidR="007423AE" w:rsidRPr="00533522">
        <w:rPr>
          <w:rFonts w:asciiTheme="majorHAnsi" w:eastAsia="Calibri" w:hAnsiTheme="majorHAnsi" w:cstheme="majorHAnsi"/>
        </w:rPr>
        <w:fldChar w:fldCharType="separate"/>
      </w:r>
      <w:r w:rsidR="00E44D5A" w:rsidRPr="00533522">
        <w:rPr>
          <w:rFonts w:asciiTheme="majorHAnsi" w:hAnsiTheme="majorHAnsi" w:cstheme="majorHAnsi"/>
        </w:rPr>
        <w:t>(Rose 1994)</w:t>
      </w:r>
      <w:r w:rsidR="007423AE"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w:t>
      </w:r>
      <w:proofErr w:type="spellStart"/>
      <w:r w:rsidRPr="00533522">
        <w:rPr>
          <w:rFonts w:asciiTheme="majorHAnsi" w:eastAsia="Calibri" w:hAnsiTheme="majorHAnsi" w:cstheme="majorHAnsi"/>
          <w:i/>
        </w:rPr>
        <w:t>That’s</w:t>
      </w:r>
      <w:proofErr w:type="spellEnd"/>
      <w:r w:rsidRPr="00533522">
        <w:rPr>
          <w:rFonts w:asciiTheme="majorHAnsi" w:eastAsia="Calibri" w:hAnsiTheme="majorHAnsi" w:cstheme="majorHAnsi"/>
          <w:i/>
        </w:rPr>
        <w:t xml:space="preserve"> </w:t>
      </w:r>
      <w:proofErr w:type="spellStart"/>
      <w:r w:rsidRPr="00533522">
        <w:rPr>
          <w:rFonts w:asciiTheme="majorHAnsi" w:eastAsia="Calibri" w:hAnsiTheme="majorHAnsi" w:cstheme="majorHAnsi"/>
          <w:i/>
        </w:rPr>
        <w:t>The</w:t>
      </w:r>
      <w:proofErr w:type="spellEnd"/>
      <w:r w:rsidRPr="00533522">
        <w:rPr>
          <w:rFonts w:asciiTheme="majorHAnsi" w:eastAsia="Calibri" w:hAnsiTheme="majorHAnsi" w:cstheme="majorHAnsi"/>
          <w:i/>
        </w:rPr>
        <w:t xml:space="preserve"> </w:t>
      </w:r>
      <w:proofErr w:type="spellStart"/>
      <w:r w:rsidRPr="00533522">
        <w:rPr>
          <w:rFonts w:asciiTheme="majorHAnsi" w:eastAsia="Calibri" w:hAnsiTheme="majorHAnsi" w:cstheme="majorHAnsi"/>
          <w:i/>
        </w:rPr>
        <w:t>Joint</w:t>
      </w:r>
      <w:proofErr w:type="spellEnd"/>
      <w:r w:rsidRPr="00533522">
        <w:rPr>
          <w:rFonts w:asciiTheme="majorHAnsi" w:eastAsia="Calibri" w:hAnsiTheme="majorHAnsi" w:cstheme="majorHAnsi"/>
          <w:i/>
        </w:rPr>
        <w:t>!</w:t>
      </w:r>
      <w:r w:rsidRPr="00533522">
        <w:rPr>
          <w:rFonts w:asciiTheme="majorHAnsi" w:eastAsia="Calibri" w:hAnsiTheme="majorHAnsi" w:cstheme="majorHAnsi"/>
        </w:rPr>
        <w:t xml:space="preserve"> </w:t>
      </w:r>
      <w:r w:rsidR="00E44D5A" w:rsidRPr="00533522">
        <w:rPr>
          <w:rFonts w:asciiTheme="majorHAnsi" w:eastAsia="Calibri" w:hAnsiTheme="majorHAnsi" w:cstheme="majorHAnsi"/>
        </w:rPr>
        <w:fldChar w:fldCharType="begin"/>
      </w:r>
      <w:r w:rsidR="00E44D5A" w:rsidRPr="00533522">
        <w:rPr>
          <w:rFonts w:asciiTheme="majorHAnsi" w:eastAsia="Calibri" w:hAnsiTheme="majorHAnsi" w:cstheme="majorHAnsi"/>
        </w:rPr>
        <w:instrText xml:space="preserve"> ADDIN ZOTERO_ITEM CSL_CITATION {"citationID":"ncTeJmCt","properties":{"formattedCitation":"(Forman y Neal 2004)","plainCitation":"(Forman y Neal 2004)","noteIndex":0},"citationItems":[{"id":3336,"uris":["http://zotero.org/users/13574455/items/M5YYR9YM"],"itemData":{"id":3336,"type":"book","event-place":"New York, NY","ISBN":"978-0-415-96918-5","language":"en","number-of-pages":"628","publisher":"Routledge","publisher-place":"New York, NY","source":"K10plus ISBN","title":"That's the joint! The hip-hop studies reader","editor":[{"family":"Forman","given":"Murray"},{"family":"Neal","given":"Mark Anthony"}],"issued":{"date-parts":[["2004"]]},"citation-key":"Forman-2004"}}],"schema":"https://github.com/citation-style-language/schema/raw/master/csl-citation.json"} </w:instrText>
      </w:r>
      <w:r w:rsidR="00E44D5A" w:rsidRPr="00533522">
        <w:rPr>
          <w:rFonts w:asciiTheme="majorHAnsi" w:eastAsia="Calibri" w:hAnsiTheme="majorHAnsi" w:cstheme="majorHAnsi"/>
        </w:rPr>
        <w:fldChar w:fldCharType="separate"/>
      </w:r>
      <w:r w:rsidR="00E44D5A" w:rsidRPr="00533522">
        <w:rPr>
          <w:rFonts w:asciiTheme="majorHAnsi" w:hAnsiTheme="majorHAnsi" w:cstheme="majorHAnsi"/>
        </w:rPr>
        <w:t>(Forman y Neal 2004)</w:t>
      </w:r>
      <w:r w:rsidR="00E44D5A"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o </w:t>
      </w:r>
      <w:r w:rsidRPr="00533522">
        <w:rPr>
          <w:rFonts w:asciiTheme="majorHAnsi" w:eastAsia="Calibri" w:hAnsiTheme="majorHAnsi" w:cstheme="majorHAnsi"/>
          <w:i/>
        </w:rPr>
        <w:t>Generación Hip Hop</w:t>
      </w:r>
      <w:r w:rsidRPr="00533522">
        <w:rPr>
          <w:rFonts w:asciiTheme="majorHAnsi" w:eastAsia="Calibri" w:hAnsiTheme="majorHAnsi" w:cstheme="majorHAnsi"/>
        </w:rPr>
        <w:t xml:space="preserve"> </w:t>
      </w:r>
      <w:r w:rsidR="00E44D5A" w:rsidRPr="00533522">
        <w:rPr>
          <w:rFonts w:asciiTheme="majorHAnsi" w:eastAsia="Calibri" w:hAnsiTheme="majorHAnsi" w:cstheme="majorHAnsi"/>
        </w:rPr>
        <w:fldChar w:fldCharType="begin"/>
      </w:r>
      <w:r w:rsidR="00E44D5A" w:rsidRPr="00533522">
        <w:rPr>
          <w:rFonts w:asciiTheme="majorHAnsi" w:eastAsia="Calibri" w:hAnsiTheme="majorHAnsi" w:cstheme="majorHAnsi"/>
        </w:rPr>
        <w:instrText xml:space="preserve"> ADDIN ZOTERO_ITEM CSL_CITATION {"citationID":"Y2MXT4WH","properties":{"formattedCitation":"(Chang 2014)","plainCitation":"(Chang 2014)","noteIndex":0},"citationItems":[{"id":948,"uris":["http://zotero.org/users/13574455/items/H6IEZLRB"],"itemData":{"id":948,"type":"book","event-place":"Buenos Aires","note":"Citation Key: Chang2014","publisher":"Caja Negra","publisher-place":"Buenos Aires","title":"Generación hip-hop. De la guerra de pandillas y el graffiti al gangsta rap","author":[{"family":"Chang","given":"Jeff"}],"issued":{"date-parts":[["2014"]]},"citation-key":"Chang2014"}}],"schema":"https://github.com/citation-style-language/schema/raw/master/csl-citation.json"} </w:instrText>
      </w:r>
      <w:r w:rsidR="00E44D5A" w:rsidRPr="00533522">
        <w:rPr>
          <w:rFonts w:asciiTheme="majorHAnsi" w:eastAsia="Calibri" w:hAnsiTheme="majorHAnsi" w:cstheme="majorHAnsi"/>
        </w:rPr>
        <w:fldChar w:fldCharType="separate"/>
      </w:r>
      <w:r w:rsidR="00E44D5A" w:rsidRPr="00533522">
        <w:rPr>
          <w:rFonts w:asciiTheme="majorHAnsi" w:hAnsiTheme="majorHAnsi" w:cstheme="majorHAnsi"/>
        </w:rPr>
        <w:t>(Chang 2014)</w:t>
      </w:r>
      <w:r w:rsidR="00E44D5A"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y Europa —donde podríamos mencionar las investigaciones de K. </w:t>
      </w:r>
      <w:proofErr w:type="spellStart"/>
      <w:r w:rsidRPr="00533522">
        <w:rPr>
          <w:rFonts w:asciiTheme="majorHAnsi" w:eastAsia="Calibri" w:hAnsiTheme="majorHAnsi" w:cstheme="majorHAnsi"/>
        </w:rPr>
        <w:t>Hammou</w:t>
      </w:r>
      <w:proofErr w:type="spellEnd"/>
      <w:r w:rsidRPr="00533522">
        <w:rPr>
          <w:rFonts w:asciiTheme="majorHAnsi" w:eastAsia="Calibri" w:hAnsiTheme="majorHAnsi" w:cstheme="majorHAnsi"/>
        </w:rPr>
        <w:t xml:space="preserve"> </w:t>
      </w:r>
      <w:r w:rsidR="00440664" w:rsidRPr="00533522">
        <w:rPr>
          <w:rFonts w:asciiTheme="majorHAnsi" w:eastAsia="Calibri" w:hAnsiTheme="majorHAnsi" w:cstheme="majorHAnsi"/>
        </w:rPr>
        <w:fldChar w:fldCharType="begin"/>
      </w:r>
      <w:r w:rsidR="00440664" w:rsidRPr="00533522">
        <w:rPr>
          <w:rFonts w:asciiTheme="majorHAnsi" w:eastAsia="Calibri" w:hAnsiTheme="majorHAnsi" w:cstheme="majorHAnsi"/>
        </w:rPr>
        <w:instrText xml:space="preserve"> ADDIN ZOTERO_ITEM CSL_CITATION {"citationID":"UdhSSviZ","properties":{"formattedCitation":"(2014)","plainCitation":"(2014)","noteIndex":0},"citationItems":[{"id":3331,"uris":["http://zotero.org/users/13574455/items/CTNFDYZN"],"itemData":{"id":3331,"type":"book","abstract":"Lorsque rap et hip-hop apparaissent en France au tournant des années 1980, nombreux sont ceux qui n’y voient qu’un phénomène éphémère. Trente ans plus tard, ce genre musical est non seulement bien vivant, mais il fait durablement partie des industries musicales, et la scène rap française est même l’une des plus visibles au niveau international.\nComment le rap est-il né en France et comment s’e</w:instrText>
      </w:r>
      <w:r w:rsidR="00440664" w:rsidRPr="00533522">
        <w:rPr>
          <w:rFonts w:asciiTheme="majorHAnsi" w:eastAsia="Calibri" w:hAnsiTheme="majorHAnsi" w:cstheme="majorHAnsi"/>
          <w:lang w:val="fr-FR"/>
        </w:rPr>
        <w:instrText xml:space="preserve">st-il développé ? Qui a tiré profit de la commercialisation de ses chansons ? Pourquoi ce genre musical est-il si étroitement associé aux banlieues ? Qui sont les artistes qui l’ont promu, et en s’appuyant sur quelles ressources ? Pourquoi continue-t-il régulièrement à déchaîner les passions ?\nÉmaillé de nombreux entretiens réalisés auprès de rappeurs, de DJ, d’animateurs, de professionnels de l’industrie du disque, etc., ce livre décrit comment l’émergence et l’inscription durable du rap en France ont été possibles. En s’intéressant aux artistes, mais aussi amateurs, en circulant des MJC des quartiers populaires aux bancs de l’Assemblée nationale, en observant les plateaux de télévision et les radios locales, Karim Hammou montre comment s’est imposée en France une nouvelle spécialité artistique, fondée sur une forme d’interprétation originale, ni parlée ni chantée : rappée.","archive":"Cairn.info","collection-title":"Poche / Essais","event-place":"Paris","ISBN":"978-2-7071-8198-5","language":"fr","note":"DOI: 10.3917/dec.hammo.2014.01","number-of-pages":"312","publisher":"La Découverte","publisher-place":"Paris","title":"Une histoire du rap en France","URL":"https://shs.cairn.info/une-histoire-du-rap-en-france--9782707181985?lang=fr","author":[{"family":"Hammou","given":"Karim"}],"issued":{"date-parts":[["2014"]]},"citation-key":"Hammou-2014"},"label":"page","suppress-author":true}],"schema":"https://github.com/citation-style-language/schema/raw/master/csl-citation.json"} </w:instrText>
      </w:r>
      <w:r w:rsidR="00440664" w:rsidRPr="00533522">
        <w:rPr>
          <w:rFonts w:asciiTheme="majorHAnsi" w:eastAsia="Calibri" w:hAnsiTheme="majorHAnsi" w:cstheme="majorHAnsi"/>
        </w:rPr>
        <w:fldChar w:fldCharType="separate"/>
      </w:r>
      <w:r w:rsidR="00440664" w:rsidRPr="00533522">
        <w:rPr>
          <w:rFonts w:asciiTheme="majorHAnsi" w:hAnsiTheme="majorHAnsi" w:cstheme="majorHAnsi"/>
          <w:lang w:val="fr-FR"/>
        </w:rPr>
        <w:t>(2014)</w:t>
      </w:r>
      <w:r w:rsidR="00440664" w:rsidRPr="00533522">
        <w:rPr>
          <w:rFonts w:asciiTheme="majorHAnsi" w:eastAsia="Calibri" w:hAnsiTheme="majorHAnsi" w:cstheme="majorHAnsi"/>
        </w:rPr>
        <w:fldChar w:fldCharType="end"/>
      </w:r>
      <w:r w:rsidRPr="00533522">
        <w:rPr>
          <w:rFonts w:asciiTheme="majorHAnsi" w:eastAsia="Calibri" w:hAnsiTheme="majorHAnsi" w:cstheme="majorHAnsi"/>
          <w:lang w:val="fr-FR"/>
        </w:rPr>
        <w:t>, M. M. Sonnette-</w:t>
      </w:r>
      <w:proofErr w:type="spellStart"/>
      <w:r w:rsidRPr="00533522">
        <w:rPr>
          <w:rFonts w:asciiTheme="majorHAnsi" w:eastAsia="Calibri" w:hAnsiTheme="majorHAnsi" w:cstheme="majorHAnsi"/>
          <w:lang w:val="fr-FR"/>
        </w:rPr>
        <w:t>Manouguian</w:t>
      </w:r>
      <w:proofErr w:type="spellEnd"/>
      <w:r w:rsidRPr="00533522">
        <w:rPr>
          <w:rFonts w:asciiTheme="majorHAnsi" w:eastAsia="Calibri" w:hAnsiTheme="majorHAnsi" w:cstheme="majorHAnsi"/>
          <w:lang w:val="fr-FR"/>
        </w:rPr>
        <w:t xml:space="preserve"> </w:t>
      </w:r>
      <w:r w:rsidR="00440664" w:rsidRPr="00533522">
        <w:rPr>
          <w:rFonts w:asciiTheme="majorHAnsi" w:eastAsia="Calibri" w:hAnsiTheme="majorHAnsi" w:cstheme="majorHAnsi"/>
          <w:lang w:val="fr-FR"/>
        </w:rPr>
        <w:fldChar w:fldCharType="begin"/>
      </w:r>
      <w:r w:rsidR="00440664" w:rsidRPr="00533522">
        <w:rPr>
          <w:rFonts w:asciiTheme="majorHAnsi" w:eastAsia="Calibri" w:hAnsiTheme="majorHAnsi" w:cstheme="majorHAnsi"/>
          <w:lang w:val="fr-FR"/>
        </w:rPr>
        <w:instrText xml:space="preserve"> ADDIN ZOTERO_ITEM CSL_CITATION {"citationID":"xCFvub6A","properties":{"formattedCitation":"(Guillard y Sonnette-Manouguian 2020; Hammou y Sonnette-Manouguian 2022)","plainCitation":"(Guillard y Sonnette-Manouguian 2020; Hammou y Sonnette-Manouguian 2022)","noteIndex":0},"citationItems":[{"id":2752,"uris":["http://zotero.org/users/13574455/items/LRDDSGMS"],"itemData":{"id":2752,"type":"article-journal","container-title":"Volume !","DOI":"10.4000/volume.8482","ISSN":"2117-4148, 1950-568X","issue":"17 : 2","journalAbbreviation":"volume","language":"fr","page":"7-23","source":"DOI.org (Crossref)","title":"Légitimité et authenticité du hip-hop : rapports sociaux, espaces et temporalités de musiques en recomposition","title-short":"Légitimité et authenticité du hip-hop","author":[{"family":"Guillard","given":"Séverin"},{"family":"Sonnette-Manouguian","given":"Marie"}],"issued":{"date-parts":[["2020",11,30]]},"citation-key":"Guillard-2020"}},{"id":3334,"uris":["http://zotero.org/users/13574455/items/L9WYJRV8"],"itemData":{"id":3334,"type":"book","abstract":"Première synthèse des connaissances sur les musiques hip-hop et état de la recherche en sciences sociales.\nPassées en quatre décennies du statut de pratiques artistiques confidentielles à celui de courant esthétique majeur, les musiques hip-hop portent des innovations fondées sur de nouvelles techniques instrumentales (Djing, sampling, etc.) et vocales (interprétations rappées, ragga, human beatboxing, etc.). En tant que musiques de producteurs, elles sont à l’avant-garde des mutations que connaissent les industries musicales sous l’effet de l’informatisation puis de la numérisation de la création. En France comme dans de nombreux autres pays, leur essor a contribué à diversifier les musiques populaires et à en renouveler les pratiques. Pourtant, la valorisation culturelle de ces œuvres, situées au carrefour de tensions sociales vives, demeure contestée.\nPremière synthèse des connaissances sur les musiques hip-hop, cet ouvrage mêle résultats d’enquêtes inédites et état de la recherche en sciences sociales. Il révèle l’ampleur des transformations politiques, économiques, sociologiques, géographiques et esthétiques auxquelles elles participent.\nOnt contribué à cet ouvrage : Alice Aterianus-Owanga, Stefano Barone, Vincent Becquet, Emmanuelle Carinos Vasquez, Maxence Déon, Florence Eloy, Séverin Guillard, Karim Hammou, Marine Kneubühler, Tomas Legon, Stéphanie Molinero, Marie Sonnette-Manouguian et Nicanor Tatchim.","archive":"Cairn.info","collection-title":"Questions de culture","event-place":"Paris","ISBN":"978-2-7246-3890-5","language":"fr","note":"DOI: 10.3917/deps.hammo.2022.01","number-of-pages":"246","publisher":"Ministère de la Culture - DEPS","publisher-place":"Paris","title":"40 ans de musiques hip-hop en France","URL":"https://shs.cairn.info/40-ans-de-musiques-hip-hop-en-france--9782724638905?lang=fr","author":[{"family":"Hammou","given":"Karim"},{"family":"Sonnette-Manouguian","given":"Marie"}],"issued":{"date-parts":[["2022"]]},"citation-key":"Hammou-2022"}}],"schema":"https://github.com/citation-style-language/schema/raw/master/csl-citation.json"} </w:instrText>
      </w:r>
      <w:r w:rsidR="00440664" w:rsidRPr="00533522">
        <w:rPr>
          <w:rFonts w:asciiTheme="majorHAnsi" w:eastAsia="Calibri" w:hAnsiTheme="majorHAnsi" w:cstheme="majorHAnsi"/>
          <w:lang w:val="fr-FR"/>
        </w:rPr>
        <w:fldChar w:fldCharType="separate"/>
      </w:r>
      <w:r w:rsidR="00440664" w:rsidRPr="00533522">
        <w:rPr>
          <w:rFonts w:asciiTheme="majorHAnsi" w:hAnsiTheme="majorHAnsi" w:cstheme="majorHAnsi"/>
          <w:lang w:val="fr-FR"/>
        </w:rPr>
        <w:t>(Guillard y Sonnette-Manouguian 2020; Hammou y Sonnette-Manouguian 2022)</w:t>
      </w:r>
      <w:r w:rsidR="00440664" w:rsidRPr="00533522">
        <w:rPr>
          <w:rFonts w:asciiTheme="majorHAnsi" w:eastAsia="Calibri" w:hAnsiTheme="majorHAnsi" w:cstheme="majorHAnsi"/>
          <w:lang w:val="fr-FR"/>
        </w:rPr>
        <w:fldChar w:fldCharType="end"/>
      </w:r>
      <w:r w:rsidRPr="00533522">
        <w:rPr>
          <w:rFonts w:asciiTheme="majorHAnsi" w:eastAsia="Calibri" w:hAnsiTheme="majorHAnsi" w:cstheme="majorHAnsi"/>
          <w:lang w:val="fr-FR"/>
        </w:rPr>
        <w:t xml:space="preserve"> y A. </w:t>
      </w:r>
      <w:proofErr w:type="spellStart"/>
      <w:r w:rsidRPr="00533522">
        <w:rPr>
          <w:rFonts w:asciiTheme="majorHAnsi" w:eastAsia="Calibri" w:hAnsiTheme="majorHAnsi" w:cstheme="majorHAnsi"/>
          <w:lang w:val="fr-FR"/>
        </w:rPr>
        <w:t>Pecqueux</w:t>
      </w:r>
      <w:proofErr w:type="spellEnd"/>
      <w:r w:rsidRPr="00533522">
        <w:rPr>
          <w:rFonts w:asciiTheme="majorHAnsi" w:eastAsia="Calibri" w:hAnsiTheme="majorHAnsi" w:cstheme="majorHAnsi"/>
          <w:lang w:val="fr-FR"/>
        </w:rPr>
        <w:t xml:space="preserve"> </w:t>
      </w:r>
      <w:r w:rsidR="00440664" w:rsidRPr="00533522">
        <w:rPr>
          <w:rFonts w:asciiTheme="majorHAnsi" w:eastAsia="Calibri" w:hAnsiTheme="majorHAnsi" w:cstheme="majorHAnsi"/>
          <w:lang w:val="fr-FR"/>
        </w:rPr>
        <w:fldChar w:fldCharType="begin"/>
      </w:r>
      <w:r w:rsidR="00440664" w:rsidRPr="00533522">
        <w:rPr>
          <w:rFonts w:asciiTheme="majorHAnsi" w:eastAsia="Calibri" w:hAnsiTheme="majorHAnsi" w:cstheme="majorHAnsi"/>
          <w:lang w:val="fr-FR"/>
        </w:rPr>
        <w:instrText xml:space="preserve"> ADDIN ZOTERO_ITEM CSL_CITATION {"citationID":"95mDFTZU","properties":{"formattedCitation":"(2007)","plainCitation":"(2007)","noteIndex":0},"citationItems":[{"id":3332,"uris":["http://zotero.org/users/13574455/items/TNE2MNEB"],"itemData":{"id":3332,"type":"book","event-place":"Paris","publisher":"L'Harmattan","publisher-place":"Paris","title":"Voix du rap: Essai de sociologie de l'action musicale","author":[{"family":"Pecqueux","given":"Anthony"}],"issued":{"date-parts":[["2007"]]},"citation-key":"Pecqueux-2007"},"label":"page","suppress-author":true}],"schema":"https://github.com/citation-style-language/schema/raw/master/csl-citation.json"} </w:instrText>
      </w:r>
      <w:r w:rsidR="00440664" w:rsidRPr="00533522">
        <w:rPr>
          <w:rFonts w:asciiTheme="majorHAnsi" w:eastAsia="Calibri" w:hAnsiTheme="majorHAnsi" w:cstheme="majorHAnsi"/>
          <w:lang w:val="fr-FR"/>
        </w:rPr>
        <w:fldChar w:fldCharType="separate"/>
      </w:r>
      <w:r w:rsidR="00440664" w:rsidRPr="00533522">
        <w:rPr>
          <w:rFonts w:asciiTheme="majorHAnsi" w:hAnsiTheme="majorHAnsi" w:cstheme="majorHAnsi"/>
        </w:rPr>
        <w:t>(2007)</w:t>
      </w:r>
      <w:r w:rsidR="00440664" w:rsidRPr="00533522">
        <w:rPr>
          <w:rFonts w:asciiTheme="majorHAnsi" w:eastAsia="Calibri" w:hAnsiTheme="majorHAnsi" w:cstheme="majorHAnsi"/>
          <w:lang w:val="fr-FR"/>
        </w:rPr>
        <w:fldChar w:fldCharType="end"/>
      </w:r>
      <w:r w:rsidRPr="00533522">
        <w:rPr>
          <w:rFonts w:asciiTheme="majorHAnsi" w:eastAsia="Calibri" w:hAnsiTheme="majorHAnsi" w:cstheme="majorHAnsi"/>
          <w:lang w:val="fr-FR"/>
        </w:rPr>
        <w:t>, en Francia</w:t>
      </w:r>
      <w:r w:rsidRPr="00533522">
        <w:rPr>
          <w:rFonts w:asciiTheme="majorHAnsi" w:eastAsia="Calibri" w:hAnsiTheme="majorHAnsi" w:cstheme="majorHAnsi"/>
          <w:vertAlign w:val="superscript"/>
        </w:rPr>
        <w:footnoteReference w:id="8"/>
      </w:r>
      <w:r w:rsidRPr="00533522">
        <w:rPr>
          <w:rFonts w:asciiTheme="majorHAnsi" w:eastAsia="Calibri" w:hAnsiTheme="majorHAnsi" w:cstheme="majorHAnsi"/>
          <w:lang w:val="fr-FR"/>
        </w:rPr>
        <w:t xml:space="preserve"> o A. Bennet </w:t>
      </w:r>
      <w:r w:rsidR="00440664" w:rsidRPr="00533522">
        <w:rPr>
          <w:rFonts w:asciiTheme="majorHAnsi" w:eastAsia="Calibri" w:hAnsiTheme="majorHAnsi" w:cstheme="majorHAnsi"/>
          <w:lang w:val="fr-FR"/>
        </w:rPr>
        <w:fldChar w:fldCharType="begin"/>
      </w:r>
      <w:r w:rsidR="00440664" w:rsidRPr="00533522">
        <w:rPr>
          <w:rFonts w:asciiTheme="majorHAnsi" w:eastAsia="Calibri" w:hAnsiTheme="majorHAnsi" w:cstheme="majorHAnsi"/>
          <w:lang w:val="fr-FR"/>
        </w:rPr>
        <w:instrText xml:space="preserve"> ADDIN ZOTERO_ITEM CSL_CITATION {"citationID":"rLVTnrKS","properties":{"formattedCitation":"(1999)","plainCitation":"(1999)","noteIndex":0},"citationItems":[{"id":2340,"uris":["http://zotero.org/users/13574455/items/WHGTZY8P"],"itemData":{"id":2340,"type":"article-journal","abstract":"This article offers an ethnographic account of the signiﬁcance of rap music and hip hop culture for white youth in the city of Newcastle upon Tyne in north-east England. Although white appropriations of black music in Britain have been well documented in sociological work, there is currently very little research on white responses to rap and hip hop. During the course of this article I identify two distinct responses on the part of white Newcastle youth to rap and hip hop. I then go on to argue that, despite their differing nature, each of these responses can be seen as bound up with issues of locality and local experience.","container-title":"The Sociological Review","DOI":"10.1111/1467-954X.00160","ISSN":"0038-0261, 1467-954X","issue":"1","journalAbbreviation":"The Sociological Review","language":"en","license":"http://journals.sagepub.com/page/policies/text-and-data-mining-license","page":"1-24","source":"DOI.org (Crossref)","title":"Rappin' on the Tyne: White Hip Hop Culture in Northeast England – An Ethnographic Study","title-short":"Rappin' on the Tyne","volume":"47","author":[{"family":"Bennett","given":"Andy"}],"issued":{"date-parts":[["1999",2]]},"citation-key":"Bennett-1999"},"label":"page","suppress-author":true}],"schema":"https://github.com/citation-style-language/schema/raw/master/csl-citation.json"} </w:instrText>
      </w:r>
      <w:r w:rsidR="00440664" w:rsidRPr="00533522">
        <w:rPr>
          <w:rFonts w:asciiTheme="majorHAnsi" w:eastAsia="Calibri" w:hAnsiTheme="majorHAnsi" w:cstheme="majorHAnsi"/>
          <w:lang w:val="fr-FR"/>
        </w:rPr>
        <w:fldChar w:fldCharType="separate"/>
      </w:r>
      <w:r w:rsidR="00440664" w:rsidRPr="00533522">
        <w:rPr>
          <w:rFonts w:asciiTheme="majorHAnsi" w:hAnsiTheme="majorHAnsi" w:cstheme="majorHAnsi"/>
        </w:rPr>
        <w:t>(1999)</w:t>
      </w:r>
      <w:r w:rsidR="00440664" w:rsidRPr="00533522">
        <w:rPr>
          <w:rFonts w:asciiTheme="majorHAnsi" w:eastAsia="Calibri" w:hAnsiTheme="majorHAnsi" w:cstheme="majorHAnsi"/>
          <w:lang w:val="fr-FR"/>
        </w:rPr>
        <w:fldChar w:fldCharType="end"/>
      </w:r>
      <w:r w:rsidRPr="00533522">
        <w:rPr>
          <w:rFonts w:asciiTheme="majorHAnsi" w:eastAsia="Calibri" w:hAnsiTheme="majorHAnsi" w:cstheme="majorHAnsi"/>
          <w:lang w:val="fr-FR"/>
        </w:rPr>
        <w:t xml:space="preserve"> en Reino </w:t>
      </w:r>
      <w:proofErr w:type="spellStart"/>
      <w:r w:rsidRPr="00533522">
        <w:rPr>
          <w:rFonts w:asciiTheme="majorHAnsi" w:eastAsia="Calibri" w:hAnsiTheme="majorHAnsi" w:cstheme="majorHAnsi"/>
          <w:lang w:val="fr-FR"/>
        </w:rPr>
        <w:t>Unido</w:t>
      </w:r>
      <w:proofErr w:type="spellEnd"/>
      <w:r w:rsidRPr="00533522">
        <w:rPr>
          <w:rFonts w:asciiTheme="majorHAnsi" w:eastAsia="Calibri" w:hAnsiTheme="majorHAnsi" w:cstheme="majorHAnsi"/>
          <w:lang w:val="fr-FR"/>
        </w:rPr>
        <w:t xml:space="preserve">. </w:t>
      </w:r>
      <w:r w:rsidRPr="00533522">
        <w:rPr>
          <w:rFonts w:asciiTheme="majorHAnsi" w:eastAsia="Calibri" w:hAnsiTheme="majorHAnsi" w:cstheme="majorHAnsi"/>
        </w:rPr>
        <w:t xml:space="preserve">A la vez, podemos destacar libros que se han preocupado por estudiar el carácter global de este fenómeno, como </w:t>
      </w:r>
      <w:r w:rsidRPr="00533522">
        <w:rPr>
          <w:rFonts w:asciiTheme="majorHAnsi" w:eastAsia="Calibri" w:hAnsiTheme="majorHAnsi" w:cstheme="majorHAnsi"/>
          <w:i/>
        </w:rPr>
        <w:t xml:space="preserve">Global </w:t>
      </w:r>
      <w:proofErr w:type="spellStart"/>
      <w:r w:rsidRPr="00533522">
        <w:rPr>
          <w:rFonts w:asciiTheme="majorHAnsi" w:eastAsia="Calibri" w:hAnsiTheme="majorHAnsi" w:cstheme="majorHAnsi"/>
          <w:i/>
        </w:rPr>
        <w:t>Noise</w:t>
      </w:r>
      <w:proofErr w:type="spellEnd"/>
      <w:r w:rsidRPr="00533522">
        <w:rPr>
          <w:rFonts w:asciiTheme="majorHAnsi" w:eastAsia="Calibri" w:hAnsiTheme="majorHAnsi" w:cstheme="majorHAnsi"/>
          <w:i/>
        </w:rPr>
        <w:t xml:space="preserve">. </w:t>
      </w:r>
      <w:r w:rsidRPr="00533522">
        <w:rPr>
          <w:rFonts w:asciiTheme="majorHAnsi" w:eastAsia="Calibri" w:hAnsiTheme="majorHAnsi" w:cstheme="majorHAnsi"/>
          <w:i/>
          <w:lang w:val="en-US"/>
        </w:rPr>
        <w:t>Rap an</w:t>
      </w:r>
      <w:r w:rsidRPr="00533522">
        <w:rPr>
          <w:rFonts w:asciiTheme="majorHAnsi" w:eastAsia="Calibri" w:hAnsiTheme="majorHAnsi" w:cstheme="majorHAnsi"/>
          <w:i/>
          <w:lang w:val="en-US"/>
        </w:rPr>
        <w:t>d Hip Hop Outside the USA</w:t>
      </w:r>
      <w:r w:rsidRPr="00533522">
        <w:rPr>
          <w:rFonts w:asciiTheme="majorHAnsi" w:eastAsia="Calibri" w:hAnsiTheme="majorHAnsi" w:cstheme="majorHAnsi"/>
          <w:lang w:val="en-US"/>
        </w:rPr>
        <w:t xml:space="preserve"> </w:t>
      </w:r>
      <w:r w:rsidR="00440664" w:rsidRPr="00533522">
        <w:rPr>
          <w:rFonts w:asciiTheme="majorHAnsi" w:eastAsia="Calibri" w:hAnsiTheme="majorHAnsi" w:cstheme="majorHAnsi"/>
          <w:lang w:val="en-US"/>
        </w:rPr>
        <w:fldChar w:fldCharType="begin"/>
      </w:r>
      <w:r w:rsidR="00440664" w:rsidRPr="00533522">
        <w:rPr>
          <w:rFonts w:asciiTheme="majorHAnsi" w:eastAsia="Calibri" w:hAnsiTheme="majorHAnsi" w:cstheme="majorHAnsi"/>
          <w:lang w:val="en-US"/>
        </w:rPr>
        <w:instrText xml:space="preserve"> ADDIN ZOTERO_ITEM CSL_CITATION {"citationID":"QOZc7qHM","properties":{"formattedCitation":"(Mitchell 2001)","plainCitation":"(Mitchell 2001)","noteIndex":0},"citationItems":[{"id":3340,"uris":["http://zotero.org/users/13574455/items/NZGC4UX8"],"itemData":{"id":3340,"type":"book","collection-title":"Music / culture","ISBN":"978-0-8195-6502-0","note":"Citation Key: mitchell2001global\ntex.lccn: 2001046705","publisher":"Wesleyan University Press","title":"Global noise: Rap and hip hop outside the USA","URL":"https://books.google.cl/books?id=itcAedBA5CIC","author":[{"family":"Mitchell","given":"T."}],"issued":{"date-parts":[["2001"]]},"citation-key":"mitchell2001global"}}],"schema":"https://github.com/citation-style-language/schema/raw/master/csl-citation.json"} </w:instrText>
      </w:r>
      <w:r w:rsidR="00440664" w:rsidRPr="00533522">
        <w:rPr>
          <w:rFonts w:asciiTheme="majorHAnsi" w:eastAsia="Calibri" w:hAnsiTheme="majorHAnsi" w:cstheme="majorHAnsi"/>
          <w:lang w:val="en-US"/>
        </w:rPr>
        <w:fldChar w:fldCharType="separate"/>
      </w:r>
      <w:r w:rsidR="00440664" w:rsidRPr="00533522">
        <w:rPr>
          <w:rFonts w:asciiTheme="majorHAnsi" w:hAnsiTheme="majorHAnsi" w:cstheme="majorHAnsi"/>
          <w:lang w:val="en-US"/>
        </w:rPr>
        <w:t>(Mitchell 2001)</w:t>
      </w:r>
      <w:r w:rsidR="00440664" w:rsidRPr="00533522">
        <w:rPr>
          <w:rFonts w:asciiTheme="majorHAnsi" w:eastAsia="Calibri" w:hAnsiTheme="majorHAnsi" w:cstheme="majorHAnsi"/>
          <w:lang w:val="en-US"/>
        </w:rPr>
        <w:fldChar w:fldCharType="end"/>
      </w:r>
      <w:r w:rsidRPr="00533522">
        <w:rPr>
          <w:rFonts w:asciiTheme="majorHAnsi" w:eastAsia="Calibri" w:hAnsiTheme="majorHAnsi" w:cstheme="majorHAnsi"/>
          <w:lang w:val="en-US"/>
        </w:rPr>
        <w:t xml:space="preserve">, </w:t>
      </w:r>
      <w:r w:rsidRPr="00533522">
        <w:rPr>
          <w:rFonts w:asciiTheme="majorHAnsi" w:eastAsia="Calibri" w:hAnsiTheme="majorHAnsi" w:cstheme="majorHAnsi"/>
          <w:i/>
          <w:lang w:val="en-US"/>
        </w:rPr>
        <w:t xml:space="preserve">Global Linguistic Flows. Hip Hop Cultures, Youth Identities, and the Politics of Language </w:t>
      </w:r>
      <w:r w:rsidR="00440664" w:rsidRPr="00533522">
        <w:rPr>
          <w:rFonts w:asciiTheme="majorHAnsi" w:eastAsia="Calibri" w:hAnsiTheme="majorHAnsi" w:cstheme="majorHAnsi"/>
          <w:i/>
          <w:lang w:val="en-US"/>
        </w:rPr>
        <w:fldChar w:fldCharType="begin"/>
      </w:r>
      <w:r w:rsidR="00440664" w:rsidRPr="00533522">
        <w:rPr>
          <w:rFonts w:asciiTheme="majorHAnsi" w:eastAsia="Calibri" w:hAnsiTheme="majorHAnsi" w:cstheme="majorHAnsi"/>
          <w:i/>
          <w:lang w:val="en-US"/>
        </w:rPr>
        <w:instrText xml:space="preserve"> ADDIN ZOTERO_ITEM CSL_CITATION {"citationID":"2Kr5w8bP","properties":{"formattedCitation":"(Alim, Ibrahim, y Pennycook 2009)","plainCitation":"(Alim, Ibrahim, y Pennycook 2009)","noteIndex":0},"citationItems":[{"id":3342,"uris":["http://zotero.org/users/13574455/items/LXPZGK7J"],"itemData":{"id":3342,"type":"book","call-number":"HM621 .G578 2009","event-place":"New York, NY","ISBN":"978-0-8058-6283-6","language":"en","note":"OCLC: ocn212908874","number-of-pages":"260","publisher":"Routledge","publisher-place":"New York, NY","source":"Library of Congress ISBN","title":"Global linguistic flows: hip hop cultures, youth identities, and the politics of language","title-short":"Global linguistic flows","editor":[{"family":"Alim","given":"H. Samy"},{"family":"Ibrahim","given":"Awad"},{"family":"Pennycook","given":"Alastair"}],"issued":{"date-parts":[["2009"]]},"citation-key":"Alim-2009"}}],"schema":"https://github.com/citation-style-language/schema/raw/master/csl-citation.json"} </w:instrText>
      </w:r>
      <w:r w:rsidR="00440664" w:rsidRPr="00533522">
        <w:rPr>
          <w:rFonts w:asciiTheme="majorHAnsi" w:eastAsia="Calibri" w:hAnsiTheme="majorHAnsi" w:cstheme="majorHAnsi"/>
          <w:i/>
          <w:lang w:val="en-US"/>
        </w:rPr>
        <w:fldChar w:fldCharType="separate"/>
      </w:r>
      <w:r w:rsidR="00440664" w:rsidRPr="00533522">
        <w:rPr>
          <w:rFonts w:asciiTheme="majorHAnsi" w:hAnsiTheme="majorHAnsi" w:cstheme="majorHAnsi"/>
          <w:lang w:val="en-US"/>
        </w:rPr>
        <w:t>(Alim, Ibrahim, y Pennycook 2009)</w:t>
      </w:r>
      <w:r w:rsidR="00440664" w:rsidRPr="00533522">
        <w:rPr>
          <w:rFonts w:asciiTheme="majorHAnsi" w:eastAsia="Calibri" w:hAnsiTheme="majorHAnsi" w:cstheme="majorHAnsi"/>
          <w:i/>
          <w:lang w:val="en-US"/>
        </w:rPr>
        <w:fldChar w:fldCharType="end"/>
      </w:r>
      <w:r w:rsidRPr="00533522">
        <w:rPr>
          <w:rFonts w:asciiTheme="majorHAnsi" w:eastAsia="Calibri" w:hAnsiTheme="majorHAnsi" w:cstheme="majorHAnsi"/>
          <w:lang w:val="en-US"/>
        </w:rPr>
        <w:t xml:space="preserve"> o la </w:t>
      </w:r>
      <w:proofErr w:type="spellStart"/>
      <w:r w:rsidRPr="00533522">
        <w:rPr>
          <w:rFonts w:asciiTheme="majorHAnsi" w:eastAsia="Calibri" w:hAnsiTheme="majorHAnsi" w:cstheme="majorHAnsi"/>
          <w:lang w:val="en-US"/>
        </w:rPr>
        <w:t>revista</w:t>
      </w:r>
      <w:proofErr w:type="spellEnd"/>
      <w:r w:rsidRPr="00533522">
        <w:rPr>
          <w:rFonts w:asciiTheme="majorHAnsi" w:eastAsia="Calibri" w:hAnsiTheme="majorHAnsi" w:cstheme="majorHAnsi"/>
          <w:lang w:val="en-US"/>
        </w:rPr>
        <w:t xml:space="preserve"> </w:t>
      </w:r>
      <w:r w:rsidRPr="00533522">
        <w:rPr>
          <w:rFonts w:asciiTheme="majorHAnsi" w:eastAsia="Calibri" w:hAnsiTheme="majorHAnsi" w:cstheme="majorHAnsi"/>
          <w:i/>
          <w:lang w:val="en-US"/>
        </w:rPr>
        <w:t>Global Hip Hop Studies</w:t>
      </w:r>
      <w:r w:rsidRPr="00533522">
        <w:rPr>
          <w:rFonts w:asciiTheme="majorHAnsi" w:eastAsia="Calibri" w:hAnsiTheme="majorHAnsi" w:cstheme="majorHAnsi"/>
          <w:vertAlign w:val="superscript"/>
        </w:rPr>
        <w:footnoteReference w:id="9"/>
      </w:r>
      <w:r w:rsidRPr="00533522">
        <w:rPr>
          <w:rFonts w:asciiTheme="majorHAnsi" w:eastAsia="Calibri" w:hAnsiTheme="majorHAnsi" w:cstheme="majorHAnsi"/>
          <w:lang w:val="en-US"/>
        </w:rPr>
        <w:t xml:space="preserve">. </w:t>
      </w:r>
      <w:r w:rsidRPr="00533522">
        <w:rPr>
          <w:rFonts w:asciiTheme="majorHAnsi" w:eastAsia="Calibri" w:hAnsiTheme="majorHAnsi" w:cstheme="majorHAnsi"/>
        </w:rPr>
        <w:t xml:space="preserve">Luego, nos interesa subrayar un diálogo cada vez más amplio en América Latina, como las instancias y libros producidos por la Red Latinoamericana de Estudios Interdisciplinarios de Hip Hop </w:t>
      </w:r>
      <w:r w:rsidR="00A66F76" w:rsidRPr="00533522">
        <w:rPr>
          <w:rFonts w:asciiTheme="majorHAnsi" w:eastAsia="Calibri" w:hAnsiTheme="majorHAnsi" w:cstheme="majorHAnsi"/>
        </w:rPr>
        <w:fldChar w:fldCharType="begin"/>
      </w:r>
      <w:r w:rsidR="00533522">
        <w:rPr>
          <w:rFonts w:asciiTheme="majorHAnsi" w:eastAsia="Calibri" w:hAnsiTheme="majorHAnsi" w:cstheme="majorHAnsi"/>
        </w:rPr>
        <w:instrText xml:space="preserve"> ADDIN ZOTERO_ITEM CSL_CITATION {"citationID":"v6XgGvLg","properties":{"formattedCitation":"(Abeille y Picech 2023; Biaggini 2022; 2023)","plainCitation":"(Abeille y Picech 2023; Biaggini 2022; 2023)","noteIndex":0},"citationItems":[{"id":3354,"uris":["http://zotero.org/users/13574455/items/RTXM2TKH"],"itemData":{"id":3354,"type":"book","event-place":"Buenos Aires","publisher":"Leviatán","publisher-place":"Buenos Aires","title":"¿Adónde están las chicas? Identidades femeninas y estereotipos de género en el rap y la música urbana contemporánea","editor":[{"family":"Abeille","given":"Constanza"},{"family":"Picech","given":"María Cecilia"}],"issued":{"date-parts":[["2023"]]},"citation-key":"Abeille-2023"}},{"id":3346,"uris":["http://zotero.org/users/13574455/items/FA2FI4HH"],"itemData":{"id":3346,"type":"book","event-place":"Florencio Varela","language":"es","publisher":"Universidad Nacional Arturo Jauretche","publisher-place":"Florencio Varela","source":"Zotero","title":"Jóvenes, Identidades y Territorios. La Práctica del Rap en el Conurbano de Buenos Aires","editor":[{"family":"Biaggini","given":"Martín"}],"issued":{"date-parts":[["2022"]]},"citation-key":"Biaggini-2022"}},{"id":3352,"uris":["http://zotero.org/users/13574455/items/L8GQH2MY"],"itemData":{"id":3352,"type":"book","event-place":"Buenos Aires","publisher":"Biblos","publisher-place":"Buenos Aires","title":"Estilo Libre. La Práctica del Rap Freestyle en Argentina","editor":[{"family":"Biaggini","given":"Martín"}],"issued":{"date-parts":[["2023"]]},"citation-key":"Biaggini-2023"}}],"schema":"https://github.com/citation-style-language/schema/raw/master/csl-citation.json"} </w:instrText>
      </w:r>
      <w:r w:rsidR="00A66F76" w:rsidRPr="00533522">
        <w:rPr>
          <w:rFonts w:asciiTheme="majorHAnsi" w:eastAsia="Calibri" w:hAnsiTheme="majorHAnsi" w:cstheme="majorHAnsi"/>
        </w:rPr>
        <w:fldChar w:fldCharType="separate"/>
      </w:r>
      <w:r w:rsidR="00533522" w:rsidRPr="00533522">
        <w:rPr>
          <w:rFonts w:ascii="Calibri" w:hAnsi="Calibri" w:cs="Calibri"/>
        </w:rPr>
        <w:t>(Abeille y Picech 2023; Biaggini 2022; 2023)</w:t>
      </w:r>
      <w:r w:rsidR="00A66F76" w:rsidRPr="00533522">
        <w:rPr>
          <w:rFonts w:asciiTheme="majorHAnsi" w:eastAsia="Calibri" w:hAnsiTheme="majorHAnsi" w:cstheme="majorHAnsi"/>
        </w:rPr>
        <w:fldChar w:fldCharType="end"/>
      </w:r>
      <w:r w:rsidRPr="00533522">
        <w:rPr>
          <w:rFonts w:asciiTheme="majorHAnsi" w:eastAsia="Calibri" w:hAnsiTheme="majorHAnsi" w:cstheme="majorHAnsi"/>
        </w:rPr>
        <w:t>, aunque tenemos conciencia del gran volumen de trabajos realizados en Brasil, con los que lamentablemente hasta el momento no se han desarrollado diálogos</w:t>
      </w:r>
      <w:r w:rsidRPr="00533522">
        <w:rPr>
          <w:rFonts w:asciiTheme="majorHAnsi" w:eastAsia="Calibri" w:hAnsiTheme="majorHAnsi" w:cstheme="majorHAnsi"/>
        </w:rPr>
        <w:t xml:space="preserve"> más profundos. </w:t>
      </w:r>
    </w:p>
    <w:p w14:paraId="00000016" w14:textId="44B47B46"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Dentro de este horizonte de trabajos, destacamos la intención de diversos autores y grupos de investigación de considerar al Hip Hop y al rap como espacios relevantes para estudiar la cultura contemporánea. Esto permite renovar las pregunt</w:t>
      </w:r>
      <w:r w:rsidRPr="00533522">
        <w:rPr>
          <w:rFonts w:asciiTheme="majorHAnsi" w:eastAsia="Calibri" w:hAnsiTheme="majorHAnsi" w:cstheme="majorHAnsi"/>
        </w:rPr>
        <w:t>as sobre lo popular y la popularidad, tanto en términos de alcance y relación con los medios, como en su conexión con sectores subalternos, considerando las transformaciones derivadas de la digitalización y las reconfiguraciones y persistencias de clase, e</w:t>
      </w:r>
      <w:r w:rsidRPr="00533522">
        <w:rPr>
          <w:rFonts w:asciiTheme="majorHAnsi" w:eastAsia="Calibri" w:hAnsiTheme="majorHAnsi" w:cstheme="majorHAnsi"/>
        </w:rPr>
        <w:t>tnia o raza en una región con una alta desigualdad como América Latina. De este modo, el rap y lo que se denomina “música urbana” nos invitan a reflexionar sobre las nuevas generaciones; su relación con la renovación de las industrias culturales y el traba</w:t>
      </w:r>
      <w:r w:rsidRPr="00533522">
        <w:rPr>
          <w:rFonts w:asciiTheme="majorHAnsi" w:eastAsia="Calibri" w:hAnsiTheme="majorHAnsi" w:cstheme="majorHAnsi"/>
        </w:rPr>
        <w:t>jo artístico independiente; sobre las actuales formas de producción, consumo y distribución musical; y, finalmente, sobre los nuevos role-</w:t>
      </w:r>
      <w:proofErr w:type="spellStart"/>
      <w:r w:rsidRPr="00533522">
        <w:rPr>
          <w:rFonts w:asciiTheme="majorHAnsi" w:eastAsia="Calibri" w:hAnsiTheme="majorHAnsi" w:cstheme="majorHAnsi"/>
        </w:rPr>
        <w:t>models</w:t>
      </w:r>
      <w:proofErr w:type="spellEnd"/>
      <w:r w:rsidRPr="00533522">
        <w:rPr>
          <w:rFonts w:asciiTheme="majorHAnsi" w:eastAsia="Calibri" w:hAnsiTheme="majorHAnsi" w:cstheme="majorHAnsi"/>
        </w:rPr>
        <w:t xml:space="preserve"> y estereotipos a los que las juventudes se sienten cercanas o repelidas. La pregunta por lo local y la singular</w:t>
      </w:r>
      <w:r w:rsidRPr="00533522">
        <w:rPr>
          <w:rFonts w:asciiTheme="majorHAnsi" w:eastAsia="Calibri" w:hAnsiTheme="majorHAnsi" w:cstheme="majorHAnsi"/>
        </w:rPr>
        <w:t xml:space="preserve">idad se interrelaciona con la cuestión de la comparabilidad entre las diversas experiencias del Hip Hop, destacando los flujos culturales, sus influencias y las distintas apropiaciones que de ellos se hacen en espacios sociales específicos </w:t>
      </w:r>
      <w:r w:rsidR="00A66F76"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{"citationID":"uzLLttWr","properties":{"formattedCitation":"(Pennycook 2007)","plainCitation":"(Pennycook 2007)","noteIndex":0},"citationItems":[{"id":2854,"uris":["http://zotero.org/users/13574455/items/4LZQ3WH3"],"itemData":{"id":2854,"type":"article-journal","container-title":"Journal of Language, Identity &amp; Education","DOI":"10.1080/15348450701341246","ISSN":"1534-8458, 1532-7701","issue":"2","journalAbbreviation":"Journal of Language, Identity &amp; Education","language":"en","page":"101-115","source":"DOI.org (Crossref)","title":"Language, Localization, and the Real: Hip-Hop and the Global Spread of Authenticity","title-short":"Language, Localization, and the Real","volume":"6","author":[{"family":"Pennycook","given":"Alastair"}],"issued":{"date-parts":[["2007",6,11]]},"citation-key":"Pennycook-2007"}}],"schema":"https://github.com/citation-style-language/schema/raw/master/csl-citation.json"} </w:instrText>
      </w:r>
      <w:r w:rsidR="00A66F76" w:rsidRPr="00533522">
        <w:rPr>
          <w:rFonts w:asciiTheme="majorHAnsi" w:eastAsia="Calibri" w:hAnsiTheme="majorHAnsi" w:cstheme="majorHAnsi"/>
        </w:rPr>
        <w:fldChar w:fldCharType="separate"/>
      </w:r>
      <w:r w:rsidR="00CB67B5" w:rsidRPr="00533522">
        <w:rPr>
          <w:rFonts w:asciiTheme="majorHAnsi" w:hAnsiTheme="majorHAnsi" w:cstheme="majorHAnsi"/>
        </w:rPr>
        <w:t>(Pennycook 2007)</w:t>
      </w:r>
      <w:r w:rsidR="00A66F76" w:rsidRPr="00533522">
        <w:rPr>
          <w:rFonts w:asciiTheme="majorHAnsi" w:eastAsia="Calibri" w:hAnsiTheme="majorHAnsi" w:cstheme="majorHAnsi"/>
        </w:rPr>
        <w:fldChar w:fldCharType="end"/>
      </w:r>
      <w:r w:rsidRPr="00533522">
        <w:rPr>
          <w:rFonts w:asciiTheme="majorHAnsi" w:eastAsia="Calibri" w:hAnsiTheme="majorHAnsi" w:cstheme="majorHAnsi"/>
        </w:rPr>
        <w:t>.</w:t>
      </w:r>
    </w:p>
    <w:p w14:paraId="00000017" w14:textId="200FEFA1"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Finalmente, desde una perspectiva más cercana a la sociología y la antropología</w:t>
      </w:r>
      <w:r w:rsidRPr="00533522">
        <w:rPr>
          <w:rFonts w:asciiTheme="majorHAnsi" w:eastAsia="Calibri" w:hAnsiTheme="majorHAnsi" w:cstheme="majorHAnsi"/>
        </w:rPr>
        <w:t xml:space="preserve">, podemos citar un conjunto de trabajos desarrollados por P. Alabarces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{"citationID":"rCwSxuNU","properties":{"formattedCitation":"(2021; 2008)","plainCitation":"(2021; 2008)","noteIndex":0},"citationItems":[{"id":691,"uris":["http://zotero.org/users/13574455/items/NE6F4HPC"],"itemData":{"id":691,"type":"book","event-place":"Guadalajara","note":"titleTranslation:","publisher":"Bielefeld University Press","publisher-place":"Guadalajara","title":"Pospopulares. Las culturas populares después de la hibridación","author":[{"family":"Alabarces","given":"Pablo"}],"issued":{"date-parts":[["2021"]]},"citation-key":"Alabarces-2021"},"label":"page","suppress-author":true},{"id":3437,"uris":["http://zotero.org/users/13574455/items/3S7KTUJD"],"itemData":{"id":3437,"type":"article-journal","container-title":"Trans-Revista Transcultural de Música","note":"Citation Key: Alabarces2008","title":"Posludio: Música popular, identidad, resistencia y tanto ruido (para tan poca furia)","volume":"12","author":[{"family":"Alabarces","given":"Pablo"}],"issued":{"date-parts":[["2008"]]},"citation-key":"Alabarces2008"},"label":"page","suppress-author":true}],"schema":"https://github.com/citation-style-language/schema/raw/master/csl-citation.json"}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(2021; 2008)</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C. </w:t>
      </w:r>
      <w:proofErr w:type="spellStart"/>
      <w:r w:rsidRPr="00533522">
        <w:rPr>
          <w:rFonts w:asciiTheme="majorHAnsi" w:eastAsia="Calibri" w:hAnsiTheme="majorHAnsi" w:cstheme="majorHAnsi"/>
        </w:rPr>
        <w:t>Benzecry</w:t>
      </w:r>
      <w:proofErr w:type="spellEnd"/>
      <w:r w:rsidRPr="00533522">
        <w:rPr>
          <w:rFonts w:asciiTheme="majorHAnsi" w:eastAsia="Calibri" w:hAnsiTheme="majorHAnsi" w:cstheme="majorHAnsi"/>
        </w:rPr>
        <w:t xml:space="preserve">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{"citationID":"P9VkbF4H","properties":{"formattedCitation":"(2012)","plainCitation":"(2012)","noteIndex":0},"citationItems":[{"id":859,"uris":["http://zotero.org/users/13574455/items/MYHKUT7E"],"itemData":{"id":859,"type":"book","collection-title":"Sociología y política","edition":"1. ed","event-place":"Buenos Aires","ISBN":"978-987-629-214-6","language":"es","note":"titleTranslation:","number-of-pages":"315","publisher":"Siglo XXI Ed","publisher-place":"Buenos Aires","source":"K10plus ISBN","title":"El fanático de la ópera: etnografía de una obsesión","title-short":"El fanático de la ópera","author":[{"family":"Benzecry","given":"Claudio"}],"issued":{"date-parts":[["2012"]]},"citation-key":"Benzecry-2012"},"label":"page","suppress-author":true}],"schema":"https://github.com/citation-style-language/schema/raw/master/csl-citation.json"}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(2012)</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G. Blázquez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{"citationID":"WyJAxu7I","properties":{"formattedCitation":"(2009)","plainCitation":"(2009)","noteIndex":0},"citationItems":[{"id":3439,"uris":["http://zotero.org/users/13574455/items/PG43P9E4"],"itemData":{"id":3439,"type":"book","event-place":"Córdoba","note":"Citation Key: Blazquez2009","publisher":"Ediciones Recovecos","publisher-place":"Córdoba","title":"Músicos, mujeres y algo para tomar. El mundo de los cuartetos de Córdoba","author":[{"family":"Blázquez","given":"Gustavo"}],"issued":{"date-parts":[["2009"]]},"citation-key":"Blazquez2009"},"label":"page","suppress-author":true}],"schema":"https://github.com/citation-style-language/schema/raw/master/csl-citation.json"}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(2009)</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M. J. Carozzi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{"citationID":"Di6tQ7gY","properties":{"formattedCitation":"(2015)","plainCitation":"(2015)","noteIndex":0},"citationItems":[{"id":3440,"uris":["http://zotero.org/users/13574455/items/MNLTTF99"],"itemData":{"id":3440,"type":"book","event-place":"Buenos Aires","ISBN":"978-987-629-577-2","note":"Citation Key: Carozzi2015","publisher":"Siglo XXI","publisher-place":"Buenos Aires","title":"Aquí se baila tango. Una etnografía de las milongas porteñas","author":[{"family":"Carozzi","given":"María Julia"}],"issued":{"date-parts":[["2015"]]},"citation-key":"Carozzi2015"},"label":"page","suppress-author":true}],"schema":"https://github.com/citation-style-language/schema/raw/master/csl-citation.json"}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(2015)</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y, G. Gallo y P. </w:t>
      </w:r>
      <w:proofErr w:type="spellStart"/>
      <w:r w:rsidRPr="00533522">
        <w:rPr>
          <w:rFonts w:asciiTheme="majorHAnsi" w:eastAsia="Calibri" w:hAnsiTheme="majorHAnsi" w:cstheme="majorHAnsi"/>
        </w:rPr>
        <w:t>Semán</w:t>
      </w:r>
      <w:proofErr w:type="spellEnd"/>
      <w:r w:rsidRPr="00533522">
        <w:rPr>
          <w:rFonts w:asciiTheme="majorHAnsi" w:eastAsia="Calibri" w:hAnsiTheme="majorHAnsi" w:cstheme="majorHAnsi"/>
        </w:rPr>
        <w:t xml:space="preserve">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{"citationID":"CPZuw41Z","properties":{"formattedCitation":"(2016)","plainCitation":"(2016)","noteIndex":0},"citationItems":[{"id":2105,"uris":["http://zotero.org/users/13574455/items/TVAYVMRD"],"itemData":{"id":2105,"type":"chapter","container-title":"Gestionar, Mezclar, Habitar. Claves en los emprendimientos musicales contemporaneos","event-place":"La Plata","note":"Citation Key: Gallo2016","page":"15–70","publisher":"Gorla","publisher-place":"La Plata","title":"Capítulo 1. Gestionar, Mezclar, Habitar. Claves en los emprendimientos musicales contemporáneos","author":[{"family":"Gallo","given":"Guadalupe"},{"family":"Semán","given":"Pablo"}],"editor":[{"family":"Gallo","given":"Guadalupe"},{"family":"Semán","given":"Pablo"}],"issued":{"date-parts":[["2016"]]},"citation-key":"Gallo2016"},"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(2016)</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en Argentina; M. Mizrahi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{"citationID":"TIB74hRf","properties":{"formattedCitation":"(2014)","plainCitation":"(2014)","noteIndex":0},"citationItems":[{"id":3436,"uris":["http://zotero.org/users/13574455/items/73LII7A4"],"itemData":{"id":3436,"type":"book","event-place":"Rio de Janeiro","note":"Citation Key: Mizrahi2014","publisher":"7 Letras","publisher-place":"Rio de Janeiro","title":"A estética funk carioca: criação e conectividade em Mr. Catra","author":[{"family":"Mizrahi","given":"Mylene"}],"issued":{"date-parts":[["2014"]]},"citation-key":"Mizrahi2014"},"label":"page","suppress-author":true}],"schema":"https://github.com/citation-style-language/schema/raw/master/csl-citation.json"}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(2014)</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J. </w:t>
      </w:r>
      <w:proofErr w:type="spellStart"/>
      <w:r w:rsidRPr="00533522">
        <w:rPr>
          <w:rFonts w:asciiTheme="majorHAnsi" w:eastAsia="Calibri" w:hAnsiTheme="majorHAnsi" w:cstheme="majorHAnsi"/>
        </w:rPr>
        <w:t>Janotti</w:t>
      </w:r>
      <w:proofErr w:type="spellEnd"/>
      <w:r w:rsidRPr="00533522">
        <w:rPr>
          <w:rFonts w:asciiTheme="majorHAnsi" w:eastAsia="Calibri" w:hAnsiTheme="majorHAnsi" w:cstheme="majorHAnsi"/>
        </w:rPr>
        <w:t xml:space="preserve"> Jr. y S. Pereira De </w:t>
      </w:r>
      <w:proofErr w:type="spellStart"/>
      <w:r w:rsidRPr="00533522">
        <w:rPr>
          <w:rFonts w:asciiTheme="majorHAnsi" w:eastAsia="Calibri" w:hAnsiTheme="majorHAnsi" w:cstheme="majorHAnsi"/>
        </w:rPr>
        <w:t>Sá</w:t>
      </w:r>
      <w:proofErr w:type="spellEnd"/>
      <w:r w:rsidRPr="00533522">
        <w:rPr>
          <w:rFonts w:asciiTheme="majorHAnsi" w:eastAsia="Calibri" w:hAnsiTheme="majorHAnsi" w:cstheme="majorHAnsi"/>
        </w:rPr>
        <w:t xml:space="preserve">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{"citationID":"RC1wAkzk","properties":{"formattedCitation":"(2019)","plainCitation":"(2019)","noteIndex":0},"citationItems":[{"id":3431,"uris":["http://zotero.org/users/13574455/items/W9AI25AD"],"itemData":{"id":3431,"type":"article-journal","abstract":"Revisiting the notion of musical genre in times of digital music culture - The paper aims to revisit the notion of musical genre, seeking to map its course in communication studies in Brazil in the last two decades, identifying some of the main debates around the issue and pointing out the reconfigurations that guaranteed its productivity in times of digital culture.","container-title":"Galáxia (São Paulo)","DOI":"10.1590/1982-25542019239963","ISSN":"1982-2553, 1519-311X","issue":"41","journalAbbreviation":"Galáxia","language":"pt","license":"http://creativecommons.org/licenses/by/4.0/","page":"128-139","source":"DOI.org (Crossref)","title":"Revisitando a noção de gênero musical em tempos de cultura musical digital","author":[{"family":"Janotti Jr.","given":"Jeder"},{"family":"Pereira De Sá","given":"Simone"}],"issued":{"date-parts":[["2019",8]]},"citation-key":"JanottiJr.-2019"},"label":"page","suppress-author":true}],"schema":"https://github.com/citation-style-language/schema/raw/master/csl-citation.json"}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(2019)</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en Brasil</w:t>
      </w:r>
      <w:r w:rsidRPr="00533522">
        <w:rPr>
          <w:rFonts w:asciiTheme="majorHAnsi" w:eastAsia="Calibri" w:hAnsiTheme="majorHAnsi" w:cstheme="majorHAnsi"/>
        </w:rPr>
        <w:t xml:space="preserve">; o V. Ávila-Torres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{"citationID":"KPWDWnbg","properties":{"formattedCitation":"(2014)","plainCitation":"(2014)","noteIndex":0},"citationItems":[{"id":3441,"uris":["http://zotero.org/users/13574455/items/CTI7ITQR"],"itemData":{"id":3441,"type":"thesis","genre":"Tesis de Maestría en Comunicación","note":"Citation Key: Avila-Torres2014","publisher":"Universidad Iberoamericana","title":"La construcción socio-técnicas de la música digital y su valor","author":[{"family":"Ávila-Torres","given":"Victor"}],"issued":{"date-parts":[["2014"]]},"citation-key":"Avila-Torres2014"},"label":"page","suppress-author":true}],"schema":"https://github.com/citation-style-language/schema/raw/master/csl-citation.json"}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(2014)</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en México, junto a s</w:t>
      </w:r>
      <w:r w:rsidRPr="00533522">
        <w:rPr>
          <w:rFonts w:asciiTheme="majorHAnsi" w:eastAsia="Calibri" w:hAnsiTheme="majorHAnsi" w:cstheme="majorHAnsi"/>
        </w:rPr>
        <w:t xml:space="preserve">us respectivos equipos. La mayoría de estos estudios, buena parte de corte etnográfico, destacan por su apego al trabajo empírico, en diálogo informado con la teoría social contemporánea. Aunque no </w:t>
      </w:r>
      <w:r w:rsidRPr="00533522">
        <w:rPr>
          <w:rFonts w:asciiTheme="majorHAnsi" w:eastAsia="Calibri" w:hAnsiTheme="majorHAnsi" w:cstheme="majorHAnsi"/>
        </w:rPr>
        <w:lastRenderedPageBreak/>
        <w:t xml:space="preserve">necesariamente centrados en el rap, sus enfoques han sido </w:t>
      </w:r>
      <w:r w:rsidRPr="00533522">
        <w:rPr>
          <w:rFonts w:asciiTheme="majorHAnsi" w:eastAsia="Calibri" w:hAnsiTheme="majorHAnsi" w:cstheme="majorHAnsi"/>
        </w:rPr>
        <w:t xml:space="preserve">una fuente significativa de inspiración, pues a través de sus herramientas empíricas y teóricas, han alcanzado un nivel de detalle que, lejos de ser anecdótico, permite captar la densidad de nuestros objetos de estudio más allá del </w:t>
      </w:r>
      <w:proofErr w:type="spellStart"/>
      <w:r w:rsidRPr="00533522">
        <w:rPr>
          <w:rFonts w:asciiTheme="majorHAnsi" w:eastAsia="Calibri" w:hAnsiTheme="majorHAnsi" w:cstheme="majorHAnsi"/>
        </w:rPr>
        <w:t>resistencialismo</w:t>
      </w:r>
      <w:proofErr w:type="spellEnd"/>
      <w:r w:rsidRPr="00533522">
        <w:rPr>
          <w:rFonts w:asciiTheme="majorHAnsi" w:eastAsia="Calibri" w:hAnsiTheme="majorHAnsi" w:cstheme="majorHAnsi"/>
        </w:rPr>
        <w:t>. Para a</w:t>
      </w:r>
      <w:r w:rsidRPr="00533522">
        <w:rPr>
          <w:rFonts w:asciiTheme="majorHAnsi" w:eastAsia="Calibri" w:hAnsiTheme="majorHAnsi" w:cstheme="majorHAnsi"/>
        </w:rPr>
        <w:t xml:space="preserve">lgunos de estos investigadores, han sido cruciales los diálogos con autores como Howard Becker, Antoine </w:t>
      </w:r>
      <w:proofErr w:type="spellStart"/>
      <w:r w:rsidRPr="00533522">
        <w:rPr>
          <w:rFonts w:asciiTheme="majorHAnsi" w:eastAsia="Calibri" w:hAnsiTheme="majorHAnsi" w:cstheme="majorHAnsi"/>
        </w:rPr>
        <w:t>Hennion</w:t>
      </w:r>
      <w:proofErr w:type="spellEnd"/>
      <w:r w:rsidRPr="00533522">
        <w:rPr>
          <w:rFonts w:asciiTheme="majorHAnsi" w:eastAsia="Calibri" w:hAnsiTheme="majorHAnsi" w:cstheme="majorHAnsi"/>
        </w:rPr>
        <w:t xml:space="preserve">, Bruno Latour, Georgina Born y </w:t>
      </w:r>
      <w:proofErr w:type="spellStart"/>
      <w:r w:rsidRPr="00533522">
        <w:rPr>
          <w:rFonts w:asciiTheme="majorHAnsi" w:eastAsia="Calibri" w:hAnsiTheme="majorHAnsi" w:cstheme="majorHAnsi"/>
        </w:rPr>
        <w:t>Tia</w:t>
      </w:r>
      <w:proofErr w:type="spellEnd"/>
      <w:r w:rsidRPr="00533522">
        <w:rPr>
          <w:rFonts w:asciiTheme="majorHAnsi" w:eastAsia="Calibri" w:hAnsiTheme="majorHAnsi" w:cstheme="majorHAnsi"/>
        </w:rPr>
        <w:t xml:space="preserve"> </w:t>
      </w:r>
      <w:proofErr w:type="spellStart"/>
      <w:r w:rsidRPr="00533522">
        <w:rPr>
          <w:rFonts w:asciiTheme="majorHAnsi" w:eastAsia="Calibri" w:hAnsiTheme="majorHAnsi" w:cstheme="majorHAnsi"/>
        </w:rPr>
        <w:t>DeNora</w:t>
      </w:r>
      <w:proofErr w:type="spellEnd"/>
      <w:r w:rsidRPr="00533522">
        <w:rPr>
          <w:rFonts w:asciiTheme="majorHAnsi" w:eastAsia="Calibri" w:hAnsiTheme="majorHAnsi" w:cstheme="majorHAnsi"/>
        </w:rPr>
        <w:t>. Precisamente de estos últimos retomamos la noción de “en acción”.</w:t>
      </w:r>
    </w:p>
    <w:p w14:paraId="00000018" w14:textId="77777777" w:rsidR="002B6CF2" w:rsidRPr="00533522" w:rsidRDefault="002B6CF2">
      <w:pPr>
        <w:spacing w:line="360" w:lineRule="auto"/>
        <w:ind w:firstLine="720"/>
        <w:jc w:val="both"/>
        <w:rPr>
          <w:rFonts w:asciiTheme="majorHAnsi" w:eastAsia="Calibri" w:hAnsiTheme="majorHAnsi" w:cstheme="majorHAnsi"/>
        </w:rPr>
      </w:pPr>
    </w:p>
    <w:p w14:paraId="00000019" w14:textId="77777777" w:rsidR="002B6CF2" w:rsidRPr="00533522" w:rsidRDefault="0005170F">
      <w:pPr>
        <w:spacing w:line="360" w:lineRule="auto"/>
        <w:jc w:val="both"/>
        <w:rPr>
          <w:rFonts w:asciiTheme="majorHAnsi" w:eastAsia="Calibri" w:hAnsiTheme="majorHAnsi" w:cstheme="majorHAnsi"/>
          <w:b/>
        </w:rPr>
      </w:pPr>
      <w:r w:rsidRPr="00533522">
        <w:rPr>
          <w:rFonts w:asciiTheme="majorHAnsi" w:eastAsia="Calibri" w:hAnsiTheme="majorHAnsi" w:cstheme="majorHAnsi"/>
          <w:b/>
        </w:rPr>
        <w:t>¿De dónde viene la expresión “en a</w:t>
      </w:r>
      <w:r w:rsidRPr="00533522">
        <w:rPr>
          <w:rFonts w:asciiTheme="majorHAnsi" w:eastAsia="Calibri" w:hAnsiTheme="majorHAnsi" w:cstheme="majorHAnsi"/>
          <w:b/>
        </w:rPr>
        <w:t>cción”? Mediaciones y performances</w:t>
      </w:r>
    </w:p>
    <w:p w14:paraId="0000001A" w14:textId="4A7BCFF1"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El título de esta introducción dialoga con el título de uno de los textos principales de B. Latour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{"citationID":"zLUr7lV5","properties":{"formattedCitation":"(1992)","plainCitation":"(1992)","noteIndex":0},"citationItems":[{"id":2326,"uris":["http://zotero.org/users/13574455/items/XWQMZGW5"],"itemData":{"id":2326,"type":"book","abstract":"Una de las principales limitaciones es CTyS: los economistas de la innovación ignoran a los sociologos de la tecnología, los cientifícos cognitivos nunca utilizan estudios sociales de la ciencia. Modelo de difusión: la ciencia y técnica por una lado, sociedad por otro. Modelo de traducción, no es así, hay cadenas heterogéneas de asociaciones, que de vez en cuando crean obligados puntos de paso. La creencia en la existencia de una sociedad separada de la tecnociencia es uno de los resultados del modelo de difusión. Una vez que hechos y máquinas han sido dotados con su propia incercia, y que se ha dejado de la lado la acción colectiva de los actores humanos, entonces hay que inventar una sociedad para explicar por qué los hechos y las máquinas no se difunden, p.136. Se establece una división artificial entre hechos, máquinas y factores sociales. Determinismo social, determinismo técnico, ninguno de los dos existe más que en el modelo de difusión. Debemos cnosiderar simátricamente los esfuerzos para enrolar y controlar los recursos humanos y no humanos. p.161 países enrolados desarrollados y subdesarrollados Importante los que están dentro y fuera para comprender el mundo de la tecnociencia. Distribución de roles efectuada por el modelo de distribución ha sido desigual: a unos pocos se les reserva la invención, discusión y negociación. p. 160 En general la tecnociencia es parte de la máquina bélica y debe ser estudiada como tal. p. 89 (doc). Grandes ejércitos que defiended el cuerpo político y el cuerpo humano. Ciencia y Tecnología es una ficción de nuestra imaginación, es el resultado de atribuir todo los hechos de la producción a unos cuantos afortunados. Cuando uno acepta ciencia y tecnología, acepta un paquete hecho por unos científicos para establecer responsabilidades, para excluir el trabajo de los que están afuera, y para mantener unos cuentos líderes. Por eso el autor propone tecnociencia \"ciencia y tecnología son las causa que permite realizar los proyectos\"p,90 La cuestión para nosotros que seguimos a los científicos, no es decidir, cuál de estos vinculos es social y cuál es científico, la cuestión es saber cuál de estos vínculos se romperá y cuál seguirá. Número de elementos vinculados: artículos, laboratorios, nuevos objetos, campos profesionales, grupos de interés, aliados no humanos. La tecnociencia tiene las características de una red. La oalabra red significa que los recursos se concentran en pocos lugares (nodos) conectados entre sí: estas conexiones transforman los recursos dispersos en un red. Asimetria origianl entre el interior y exterior de una red. Conocimiento no es algo que pueda describirse por sí mismo, sino considerando todo el ciclo entero de acumulación. Capital (dinero, conocimiento, crédito y poder). La mayoría de las dificultades que nos impiden entender la ciencia y la tecnología, proceden de nuestra creencia de que el espacio y el tiempo existen de forma independiente. Dicha creencia hace imposible que podamos cómo se pueden producir diferentes espacios y tiempos en el interior de las redes construidas para movilizar, acumular y recombinar el mundo. Quien incluya y quede incluido en la red, quién localice y sea localizado, todo ello depende de , no de una diferencia cognitiva o cultural, sino del resultado de una lucha constante. Parece extrañp entender que el tiempo y el espacio se construyen localmente . El espacio está construido por desplazamientos reversibles y el tiempo irreversibles. Puesto que todo depende del desplazamiento de elementos, cada invento de un nuevo móvil inmuyable dibujará un espacio-tiempo distinto. Los científicos no se trasladan a todas partes como si existierá una división entre los saberes universales y los saberes locales, sino que viajan dentro de estrechas y frágiles redes, parecidas a las de las termitas para comunicar sus hormigueros con los lugares de aprovisionamiento. p. 117 pdf En el interior de esas redes logran que indicios de todo tipo curculen mejor, aumentando su movilidad, su velocidad, su exactitud y su capacidad de combinarse entre sí. Tales redes no se construyen de material homogéneo, sino de un entrelazado de multitud de elementos: científicos, técnucis, administrativos, políticos. Construir, mantener, dichas redes es la acción a distancia, o sea hacer cosas en los centros que permitan dominar tanto especial como cronológicamente a la periferia. Trabajo adicional de los centros: movilidad, estabilidad y combinabilidad. Movilidad máxime de elementos y su máxima fusión. Culto a las teorías. Si por teoría entendemos una encrucijada que permite a los centros movilizar, manipular, combinar, reescribir y entrelazar todos los indicios obtenidos mediante las redes. 121 pdf Los centros acaban controlando el espacio y el tiempo. Lo que propongo es ver cómo los observadores se mueven en el espacio y el tiempo, cómo se refuerza la movilidad, estabilidad y combinabilidad de las inscripciones, cómo se amplian las redes, cómo todas las informaciones de entrelzan en una cascada de representación. Las inscripciones finales, no son el mundo, sólo lo representan en ausencia. Si queremos seguir a los ceintíficos hasta el final también debemo seguir los movimientos del centro a la periferia. Siempre que oigas hablar de la aplicación exitosa de una ciencia, busca la extensión progresiva de una red. Siempre que oigas hablar de un fracaso, busca en qué punto se ha perforado la red. p.125 pdf El cáracter predictivo de la tecnociencia depende de su capacidad de extender las redes. Ciencia-dependencia y fragilidad, el observador no la observa porque el principio de la universidad ofrece la posibilidad de aplicar en cualquier lugar la leyes de la fisica, en la práctica es muy distinto. Redes-bien conservadas, selladas y cuidadas, si todo funciona es porque no te has salido de la red. p. 125 pdf Un cálculo hecho en un trozo de papel puede aplicarse al mundo exterior sólo si ese mundo exterior es también otro trozo de papel con el mismo formato. Los científicos cosntruyen sus luminosas redes dando al exterior la misma forma en papel que a sus intrumentos internos. En pasar de la ciencia a la tecnología-proceso de construcción, cada una de sus partes oculta a las demás, mientras se convierten en cajas negras cada vez más oscuras. La historia de la tecnociencia, es la historia de todas las pequeñas invenciones elaboradas en las redes para acelerar la movilidad de los indicios, o para reforzar su fiabilidad, combinación y cohesión, con objeto de posibilitar la acción a distancia. Es a través de la burocracia y archivos que los resultados de la ciencia llegan más lejos. No debemos pasar por alto las redes administrativas. Para llevar a cabo un estudio de este tipo, es absolutamente necesario, no conceder a hecho o máquina alguna, la habilidad mágica de abandonar las estrechas redes en las que han sido producidas, y a través de las cuales circulan. Un giro más después del giro social. La sociedad no puedo no puede utilizarse para explicar la práctica de la ciencia y la naturaleza, puesto que ambas son el resultado de hacer ciencia y tecnología. Son uno y el mismo.133 pdf Nuevo solución intermedio objeto-sujeto. Definirse en trayectorias en un plano bidimensional. Callon-actor-red para englobar la función de la naturaleza y construcción de la sociedad. Se usó el polo de la naturaleza para desbancar el polo social. La segunda ilustración uso el polo social para desbancar al polo natural. Escuelas de filosofía prohibían hacer mezclar objetos y sujetos, socializar la materia y redifinir a los humanos. Filosofia apuro moderno y posmoderno. TS - WorldCat","event-place":"Barcelona","ISBN":"84-335-5009-8","note":"Citation Key: Latour1992\npage: 300","publisher":"Labor","publisher-place":"Barcelona","title":"Ciencia En Accion. Cómo seguir a los científicos e ingenieros a través de la sociedad","author":[{"family":"Latour","given":"Bruno"}],"issued":{"date-parts":[["1992"]]},"citation-key":"Latour1992"},"label":"page","suppress-author":true}],"schema":"https://github.com/citation-style-language/schema/raw/master/csl-citation.json"}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(1992)</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w:t>
      </w:r>
      <w:r w:rsidRPr="00533522">
        <w:rPr>
          <w:rFonts w:asciiTheme="majorHAnsi" w:eastAsia="Calibri" w:hAnsiTheme="majorHAnsi" w:cstheme="majorHAnsi"/>
          <w:i/>
        </w:rPr>
        <w:t>Ciencia en acción</w:t>
      </w:r>
      <w:r w:rsidRPr="00533522">
        <w:rPr>
          <w:rFonts w:asciiTheme="majorHAnsi" w:eastAsia="Calibri" w:hAnsiTheme="majorHAnsi" w:cstheme="majorHAnsi"/>
        </w:rPr>
        <w:t xml:space="preserve">, cuyo objetivo era ir más allá de los debates epistemológicos y entender cómo se elabora, </w:t>
      </w:r>
      <w:r w:rsidRPr="00533522">
        <w:rPr>
          <w:rFonts w:asciiTheme="majorHAnsi" w:eastAsia="Calibri" w:hAnsiTheme="majorHAnsi" w:cstheme="majorHAnsi"/>
          <w:i/>
        </w:rPr>
        <w:t>in situ</w:t>
      </w:r>
      <w:r w:rsidRPr="00533522">
        <w:rPr>
          <w:rFonts w:asciiTheme="majorHAnsi" w:eastAsia="Calibri" w:hAnsiTheme="majorHAnsi" w:cstheme="majorHAnsi"/>
        </w:rPr>
        <w:t>, eso que llamamos ciencia. Para Latour, no r</w:t>
      </w:r>
      <w:r w:rsidRPr="00533522">
        <w:rPr>
          <w:rFonts w:asciiTheme="majorHAnsi" w:eastAsia="Calibri" w:hAnsiTheme="majorHAnsi" w:cstheme="majorHAnsi"/>
        </w:rPr>
        <w:t>esultan tan relevantes los productos finales —un ordenador, una central nuclear, una teoría cosmológica, la forma de la doble hélice, una caja de píldoras anticonceptivas o un modelo económico— como las acciones de los científicos e ingenieros que planific</w:t>
      </w:r>
      <w:r w:rsidRPr="00533522">
        <w:rPr>
          <w:rFonts w:asciiTheme="majorHAnsi" w:eastAsia="Calibri" w:hAnsiTheme="majorHAnsi" w:cstheme="majorHAnsi"/>
        </w:rPr>
        <w:t xml:space="preserve">an y desarrollan estas teorías y descubrimientos. T. </w:t>
      </w:r>
      <w:proofErr w:type="spellStart"/>
      <w:r w:rsidRPr="00533522">
        <w:rPr>
          <w:rFonts w:asciiTheme="majorHAnsi" w:eastAsia="Calibri" w:hAnsiTheme="majorHAnsi" w:cstheme="majorHAnsi"/>
        </w:rPr>
        <w:t>DeNora</w:t>
      </w:r>
      <w:proofErr w:type="spellEnd"/>
      <w:r w:rsidRPr="00533522">
        <w:rPr>
          <w:rFonts w:asciiTheme="majorHAnsi" w:eastAsia="Calibri" w:hAnsiTheme="majorHAnsi" w:cstheme="majorHAnsi"/>
        </w:rPr>
        <w:t xml:space="preserve"> </w:t>
      </w:r>
      <w:r w:rsidR="00CB67B5" w:rsidRPr="00533522">
        <w:rPr>
          <w:rFonts w:asciiTheme="majorHAnsi" w:eastAsia="Calibri" w:hAnsiTheme="majorHAnsi" w:cstheme="majorHAnsi"/>
        </w:rPr>
        <w:fldChar w:fldCharType="begin"/>
      </w:r>
      <w:r w:rsidR="00CB67B5" w:rsidRPr="00533522">
        <w:rPr>
          <w:rFonts w:asciiTheme="majorHAnsi" w:eastAsia="Calibri" w:hAnsiTheme="majorHAnsi" w:cstheme="majorHAnsi"/>
        </w:rPr>
        <w:instrText xml:space="preserve"> ADDIN ZOTERO_ITEM CSL_CITATION {"citationID":"kamrdP5s","properties":{"formattedCitation":"(2004; 2012)","plainCitation":"(2004; 2012)","noteIndex":0},"citationItems":[{"id":856,"uris":["http://zotero.org/users/13574455/items/W67WNZUH"],"itemData":{"id":856,"type":"book","event-place":"Cambridge","language":"en","note":"titleTranslation:","publisher":"Cambridge University Press","publisher-place":"Cambridge","source":"Zotero","title":"Music in Everyday Life","author":[{"family":"DeNora","given":"Tia"}],"issued":{"date-parts":[["2004"]]},"citation-key":"DeNora-2004"},"label":"page","suppress-author":true},{"id":597,"uris":["http://zotero.org/users/13574455/items/SZ9BVAWQ"],"itemData":{"id":597,"type":"chapter","container-title":"Hacia una nueva sociología cultural. Mapas, dramas, actos y prácticas","event-place":"Bernal","language":"es","note":"titleTranslation:","publisher":"UNQUI","publisher-place":"Bernal","source":"Zotero","title":"La música en acción: constitución del género en la escena concertístico de Viena, 1790-1810","author":[{"family":"DeNora","given":"Tia"}],"editor":[{"family":"Benzecry","given":"Claudio"}],"issued":{"date-parts":[["2012"]]},"citation-key":"DeNora-2012"},"label":"page","suppress-author":true}],"schema":"https://github.com/citation-style-language/schema/raw/master/csl-citation.json"} </w:instrText>
      </w:r>
      <w:r w:rsidR="00CB67B5" w:rsidRPr="00533522">
        <w:rPr>
          <w:rFonts w:asciiTheme="majorHAnsi" w:eastAsia="Calibri" w:hAnsiTheme="majorHAnsi" w:cstheme="majorHAnsi"/>
        </w:rPr>
        <w:fldChar w:fldCharType="separate"/>
      </w:r>
      <w:r w:rsidR="00CB67B5" w:rsidRPr="00533522">
        <w:rPr>
          <w:rFonts w:asciiTheme="majorHAnsi" w:hAnsiTheme="majorHAnsi" w:cstheme="majorHAnsi"/>
        </w:rPr>
        <w:t>(2004; 2012)</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retoma esta definición para conjugar los esfuerzos de la sociología con la musicología. Según la autora, al poner el foco en </w:t>
      </w:r>
      <w:r w:rsidRPr="00533522">
        <w:rPr>
          <w:rFonts w:asciiTheme="majorHAnsi" w:eastAsia="Calibri" w:hAnsiTheme="majorHAnsi" w:cstheme="majorHAnsi"/>
        </w:rPr>
        <w:t xml:space="preserve">el nivel de las actividades situadas, se puede demostrar que la música —al igual que la ciencia— y la sociedad no se reflejan mutuamente, sino que se </w:t>
      </w:r>
      <w:proofErr w:type="spellStart"/>
      <w:r w:rsidRPr="00533522">
        <w:rPr>
          <w:rFonts w:asciiTheme="majorHAnsi" w:eastAsia="Calibri" w:hAnsiTheme="majorHAnsi" w:cstheme="majorHAnsi"/>
        </w:rPr>
        <w:t>co-producen</w:t>
      </w:r>
      <w:proofErr w:type="spellEnd"/>
      <w:r w:rsidRPr="00533522">
        <w:rPr>
          <w:rFonts w:asciiTheme="majorHAnsi" w:eastAsia="Calibri" w:hAnsiTheme="majorHAnsi" w:cstheme="majorHAnsi"/>
        </w:rPr>
        <w:t xml:space="preserve">. Así, “cuando la música pasa a servir de algún modo como material organizador para la acción, </w:t>
      </w:r>
      <w:r w:rsidRPr="00533522">
        <w:rPr>
          <w:rFonts w:asciiTheme="majorHAnsi" w:eastAsia="Calibri" w:hAnsiTheme="majorHAnsi" w:cstheme="majorHAnsi"/>
        </w:rPr>
        <w:t xml:space="preserve">la motivación, el pensamiento, la imaginación y cosas semejantes, es ahí donde podemos comenzar a decir que la música ‘entra en acción’” </w:t>
      </w:r>
      <w:r w:rsidR="00CB67B5" w:rsidRPr="00533522">
        <w:rPr>
          <w:rFonts w:asciiTheme="majorHAnsi" w:eastAsia="Calibri" w:hAnsiTheme="majorHAnsi" w:cstheme="majorHAnsi"/>
        </w:rPr>
        <w:fldChar w:fldCharType="begin"/>
      </w:r>
      <w:r w:rsidR="002C17AE" w:rsidRPr="00533522">
        <w:rPr>
          <w:rFonts w:asciiTheme="majorHAnsi" w:eastAsia="Calibri" w:hAnsiTheme="majorHAnsi" w:cstheme="majorHAnsi"/>
        </w:rPr>
        <w:instrText xml:space="preserve"> ADDIN ZOTERO_ITEM CSL_CITATION {"citationID":"QCb8HbfD","properties":{"formattedCitation":"(DeNora 2012, 190)","plainCitation":"(DeNora 2012, 190)","dontUpdate":true,"noteIndex":0},"citationItems":[{"id":597,"uris":["http://zotero.org/users/13574455/items/SZ9BVAWQ"],"itemData":{"id":597,"type":"chapter","container-title":"Hacia una nueva sociología cultural. Mapas, dramas, actos y prácticas","event-place":"Bernal","language":"es","note":"titleTranslation:","publisher":"UNQUI","publisher-place":"Bernal","source":"Zotero","title":"La música en acción: constitución del género en la escena concertístico de Viena, 1790-1810","author":[{"family":"DeNora","given":"Tia"}],"editor":[{"family":"Benzecry","given":"Claudio"}],"issued":{"date-parts":[["2012"]]},"citation-key":"DeNora-2012"},"locator":"190","label":"page"}],"schema":"https://github.com/citation-style-language/schema/raw/master/csl-citation.json"} </w:instrText>
      </w:r>
      <w:r w:rsidR="00CB67B5" w:rsidRPr="00533522">
        <w:rPr>
          <w:rFonts w:asciiTheme="majorHAnsi" w:eastAsia="Calibri" w:hAnsiTheme="majorHAnsi" w:cstheme="majorHAnsi"/>
        </w:rPr>
        <w:fldChar w:fldCharType="separate"/>
      </w:r>
      <w:r w:rsidR="007834E1" w:rsidRPr="00533522">
        <w:rPr>
          <w:rFonts w:asciiTheme="majorHAnsi" w:hAnsiTheme="majorHAnsi" w:cstheme="majorHAnsi"/>
        </w:rPr>
        <w:t>(DeNora 2012: 190)</w:t>
      </w:r>
      <w:r w:rsidR="00CB67B5"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Finalmente, R. Faulkner y H. Becker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{"citationID":"QcnhhHkK","properties":{"formattedCitation":"(2011)","plainCitation":"(2011)","noteIndex":0},"citationItems":[{"id":2320,"uris":["http://zotero.org/users/13574455/items/Q6HT887E"],"itemData":{"id":2320,"type":"book","event-place":"Buenos Aires","note":"Citation Key: Faulkner2011","publisher":"Siglo XXI","publisher-place":"Buenos Aires","title":"El Jazz en acción: La dinámica de los músicos sobre el escenario","author":[{"family":"Faulkner","given":"Robert"},{"family":"Becker","given":"Howard"}],"issued":{"date-parts":[["2011"]]},"citation-key":"Faulkner2011"},"label":"page","suppress-author":true}],"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(2011)</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también han ha</w:t>
      </w:r>
      <w:r w:rsidRPr="00533522">
        <w:rPr>
          <w:rFonts w:asciiTheme="majorHAnsi" w:eastAsia="Calibri" w:hAnsiTheme="majorHAnsi" w:cstheme="majorHAnsi"/>
        </w:rPr>
        <w:t>blado del “Jazz en acción” para acentuar una sensibilidad procesual, práctica y compleja que se despliega cuando los músicos suben al escenario o cuando un repertorio se construye y reconstruye a medida que las personas incorporan nuevos ritmos y canciones</w:t>
      </w:r>
      <w:r w:rsidRPr="00533522">
        <w:rPr>
          <w:rFonts w:asciiTheme="majorHAnsi" w:eastAsia="Calibri" w:hAnsiTheme="majorHAnsi" w:cstheme="majorHAnsi"/>
        </w:rPr>
        <w:t>, seleccionan, ejecutan, aprenden o enseñan.</w:t>
      </w:r>
    </w:p>
    <w:p w14:paraId="0000001B"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Podemos leer los textos aquí reunidos, elaborados por investigadoras e investigadores provenientes de diferentes disciplinas, en torno a esta mirada sobre el rap en acción. Con sus propias problematizaciones y en contextos situados en latitudes distintas (</w:t>
      </w:r>
      <w:r w:rsidRPr="00533522">
        <w:rPr>
          <w:rFonts w:asciiTheme="majorHAnsi" w:eastAsia="Calibri" w:hAnsiTheme="majorHAnsi" w:cstheme="majorHAnsi"/>
        </w:rPr>
        <w:t xml:space="preserve">Argentina, Chile, Brasil, Ecuador, España y Portugal), todos estos trabajos tienen afinidades con alguno de los tres aspectos que ahora presentamos: </w:t>
      </w:r>
      <w:r w:rsidRPr="00533522">
        <w:rPr>
          <w:rFonts w:asciiTheme="majorHAnsi" w:eastAsia="Calibri" w:hAnsiTheme="majorHAnsi" w:cstheme="majorHAnsi"/>
          <w:i/>
        </w:rPr>
        <w:t>mediación</w:t>
      </w:r>
      <w:r w:rsidRPr="00533522">
        <w:rPr>
          <w:rFonts w:asciiTheme="majorHAnsi" w:eastAsia="Calibri" w:hAnsiTheme="majorHAnsi" w:cstheme="majorHAnsi"/>
        </w:rPr>
        <w:t xml:space="preserve">, </w:t>
      </w:r>
      <w:r w:rsidRPr="00533522">
        <w:rPr>
          <w:rFonts w:asciiTheme="majorHAnsi" w:eastAsia="Calibri" w:hAnsiTheme="majorHAnsi" w:cstheme="majorHAnsi"/>
          <w:i/>
        </w:rPr>
        <w:t>performance y poder</w:t>
      </w:r>
      <w:r w:rsidRPr="00533522">
        <w:rPr>
          <w:rFonts w:asciiTheme="majorHAnsi" w:eastAsia="Calibri" w:hAnsiTheme="majorHAnsi" w:cstheme="majorHAnsi"/>
        </w:rPr>
        <w:t xml:space="preserve">. </w:t>
      </w:r>
    </w:p>
    <w:p w14:paraId="0000001C" w14:textId="2E68DBE0"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En primer lugar, se relacionan con el concepto de “mediaciones”, en el cua</w:t>
      </w:r>
      <w:r w:rsidRPr="00533522">
        <w:rPr>
          <w:rFonts w:asciiTheme="majorHAnsi" w:eastAsia="Calibri" w:hAnsiTheme="majorHAnsi" w:cstheme="majorHAnsi"/>
        </w:rPr>
        <w:t xml:space="preserve">l, con sus diferencias, A. </w:t>
      </w:r>
      <w:proofErr w:type="spellStart"/>
      <w:r w:rsidRPr="00533522">
        <w:rPr>
          <w:rFonts w:asciiTheme="majorHAnsi" w:eastAsia="Calibri" w:hAnsiTheme="majorHAnsi" w:cstheme="majorHAnsi"/>
        </w:rPr>
        <w:t>Hennion</w:t>
      </w:r>
      <w:proofErr w:type="spellEnd"/>
      <w:r w:rsidRPr="00533522">
        <w:rPr>
          <w:rFonts w:asciiTheme="majorHAnsi" w:eastAsia="Calibri" w:hAnsiTheme="majorHAnsi" w:cstheme="majorHAnsi"/>
        </w:rPr>
        <w:t xml:space="preserve">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RPLw7vV1","properties":{"formattedCitation":"(2002)","plainCitation":"(2002)","noteIndex":0},"citationItems":[{"id":755,"uris":["http://zotero.org/users/13574455/items/INULCVKC"],"itemData":{"id":755,"type":"book","event-place":"Barcelona","note":"titleTranslation:","publisher":"Paidós","publisher-place":"Barcelona","title":"La pasión musical","author":[{"family":"Hennion","given":"Antoine"}],"issued":{"date-parts":[["2002"]]},"citation-key":"Hennion-2002"},"label":"page","suppress-author":true}],"schema":"https://github.com/citation-style-language/schema/raw/master/csl-citation.json"}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(2002)</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y G. Born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{"citationID":"Pw63dieK","properties":{"formattedCitation":"(Born 2005; Born y Barry 2018)","plainCitation":"(Born 2005; Born y Barry 2018)","noteIndex":0},"citationItems":[{"id":1893,"uris":["http://zotero.org/users/13574455/items/3UFIHBZS"],"itemData":{"id":1893,"type":"article-journal","abstract":"This article develops a theoretical analysis of music and mediation, building on the work of Theodor Adorno, Tia DeNora and Antoine Hennion. It begins by suggesting that Lydia Goehr’s account of the work concept requires such a perspective. Drawing on Alfred Gell’s anthropology of art, the article outlines an approach to mediation that incorporates understandings of music’s social, technological and temporal dimensions. It suggests that music’s mediations have taken a number of historical forms, which cohere into assemblages, and that we should be alert to shifts in the dominant forms of musical assemblage. In the latter part of the article, these tools are used to conceptualize changing forms of musical creativity that emerged over the twentieth century. A comparison is made between the work concept and jazz and improvised electronic musics. Three contemporary digital music experiments are discussed in detail, demonstrating the concepts of the provisional work and of social, distributed and relayed creativity. Throughout, key motifs are mediation, creativity, and the negotiation of difference.","container-title":"Twentieth-Century Music","DOI":"10.1017/S147857220500023X","ISSN":"1478-5722, 1478-5730","issue":"1","journalAbbreviation":"Twentieth-Century Music","language":"en","license":"https://www.cambridge.org/core/terms","page":"7-36","source":"DOI.org (Crossref)","title":"On Musical Mediation: Ontology, Technology and Creativity","title-short":"On Musical Mediation","volume":"2","author":[{"family":"Born","given":"Georgina"}],"issued":{"date-parts":[["2005",3]]},"citation-key":"Born-2005"}},{"id":1895,"uris":["http://zotero.org/users/13574455/items/NH9BXMJW"],"itemData":{"id":1895,"type":"article-journal","container-title":"Contemporary Music Review","DOI":"10.1080/07494467.2018.1578107","ISSN":"0749-4467, 1477-2256","issue":"5-6","journalAbbreviation":"Contemporary Music Review","language":"en","page":"443-487","source":"DOI.org (Crossref)","title":"Music, Mediation Theories and Actor-Network Theory","volume":"37","author":[{"family":"Born","given":"Georgina"},{"family":"Barry","given":"Andrew"}],"issued":{"date-parts":[["2018",11,2]]},"citation-key":"Born-2018"}}],"schema":"https://github.com/citation-style-language/schema/raw/master/csl-citation.json"}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(Born 2005; Born y Barry 2018)</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destacan la producción de lo socio-musical a través de la asociación entre elementos heterogéneos. Con ello, es posible observar cómo la música se sostiene no sólo entre personas, sino subrayando su relación con no-humanos</w:t>
      </w:r>
      <w:r w:rsidRPr="00533522">
        <w:rPr>
          <w:rFonts w:asciiTheme="majorHAnsi" w:eastAsia="Calibri" w:hAnsiTheme="majorHAnsi" w:cstheme="majorHAnsi"/>
        </w:rPr>
        <w:t xml:space="preserve">, los sonidos, los objetos técnicos y los espacios, por ejemplo. Luego, las mediaciones no se reducen a </w:t>
      </w:r>
      <w:r w:rsidRPr="00533522">
        <w:rPr>
          <w:rFonts w:asciiTheme="majorHAnsi" w:eastAsia="Calibri" w:hAnsiTheme="majorHAnsi" w:cstheme="majorHAnsi"/>
        </w:rPr>
        <w:lastRenderedPageBreak/>
        <w:t>asociaciones entre elementos en la situación presente, sino que se pueden observar en redes de trayectorias amplias en tiempo y espacio, donde el peso q</w:t>
      </w:r>
      <w:r w:rsidRPr="00533522">
        <w:rPr>
          <w:rFonts w:asciiTheme="majorHAnsi" w:eastAsia="Calibri" w:hAnsiTheme="majorHAnsi" w:cstheme="majorHAnsi"/>
        </w:rPr>
        <w:t>ue se le otorga al presente está cargado de historia. Asimismo, siguiendo a algunos autores franceses agrupados en la “sociología pragmática” —inspirados en la etnometodología, las teorías de la acción situada, la tradición filosófica y la lingüística prag</w:t>
      </w:r>
      <w:r w:rsidRPr="00533522">
        <w:rPr>
          <w:rFonts w:asciiTheme="majorHAnsi" w:eastAsia="Calibri" w:hAnsiTheme="majorHAnsi" w:cstheme="majorHAnsi"/>
        </w:rPr>
        <w:t>mática—, se ha puesto énfasis en el estudio “en acción” como una práctica “en proceso”</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{"citationID":"XVeBvk2L","properties":{"formattedCitation":"(Lemieux 2018)","plainCitation":"(Lemieux 2018)","noteIndex":0},"citationItems":[{"id":861,"uris":["http://zotero.org/users/13574455/items/Q6KRNMJR"],"itemData":{"id":861,"type":"book","event-place":"Paris","language":"fr","note":"titleTranslation:","publisher":"La Découverte","publisher-place":"Paris","source":"Zotero","title":"La sociologie pragmatique","author":[{"family":"Lemieux","given":"Cyril"}],"issued":{"date-parts":[["2018"]]},"citation-key":"Lemieux-2018"},"label":"page"}],"schema":"https://github.com/citation-style-language/schema/raw/master/csl-citation.json"}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(Lemieux 2018)</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Esto implica, metodológicamente, acudir a los lugares donde lo social se está (y está) haciendo, pero evitando dicotomizar lo “micro” frente a lo “macro” o lo “actual” frente a lo “histórico.” De ahí que ampliar la mirada hacia mediaciones múltipl</w:t>
      </w:r>
      <w:r w:rsidRPr="00533522">
        <w:rPr>
          <w:rFonts w:asciiTheme="majorHAnsi" w:eastAsia="Calibri" w:hAnsiTheme="majorHAnsi" w:cstheme="majorHAnsi"/>
        </w:rPr>
        <w:t>es permite profundizar y densificar nuestra comprensión del rap y el Hip Hop.</w:t>
      </w:r>
    </w:p>
    <w:p w14:paraId="0000001D" w14:textId="77777777" w:rsidR="002B6CF2" w:rsidRPr="00533522" w:rsidRDefault="0005170F">
      <w:pPr>
        <w:spacing w:line="360" w:lineRule="auto"/>
        <w:ind w:firstLine="720"/>
        <w:jc w:val="both"/>
        <w:rPr>
          <w:rFonts w:asciiTheme="majorHAnsi" w:eastAsia="Calibri" w:hAnsiTheme="majorHAnsi" w:cstheme="majorHAnsi"/>
        </w:rPr>
      </w:pPr>
      <w:bookmarkStart w:id="29" w:name="_heading=h.tflogulh141c" w:colFirst="0" w:colLast="0"/>
      <w:bookmarkEnd w:id="29"/>
      <w:r w:rsidRPr="00533522">
        <w:rPr>
          <w:rFonts w:asciiTheme="majorHAnsi" w:eastAsia="Calibri" w:hAnsiTheme="majorHAnsi" w:cstheme="majorHAnsi"/>
        </w:rPr>
        <w:t>En esta línea, el texto de Nelson Rodríguez-Vega y Alma Calderón-López, presente en el dossier, estudia el rap como un dispositivo que interviene en la urbanidad dialogando con l</w:t>
      </w:r>
      <w:r w:rsidRPr="00533522">
        <w:rPr>
          <w:rFonts w:asciiTheme="majorHAnsi" w:eastAsia="Calibri" w:hAnsiTheme="majorHAnsi" w:cstheme="majorHAnsi"/>
        </w:rPr>
        <w:t xml:space="preserve">as estructuras de poder existentes. Los autores investigan la performance de dos artistas mujeres en el espacio público de la ciudad de Concepción (Chile), desde una </w:t>
      </w:r>
      <w:proofErr w:type="spellStart"/>
      <w:r w:rsidRPr="00533522">
        <w:rPr>
          <w:rFonts w:asciiTheme="majorHAnsi" w:eastAsia="Calibri" w:hAnsiTheme="majorHAnsi" w:cstheme="majorHAnsi"/>
        </w:rPr>
        <w:t>posicionalidad</w:t>
      </w:r>
      <w:proofErr w:type="spellEnd"/>
      <w:r w:rsidRPr="00533522">
        <w:rPr>
          <w:rFonts w:asciiTheme="majorHAnsi" w:eastAsia="Calibri" w:hAnsiTheme="majorHAnsi" w:cstheme="majorHAnsi"/>
        </w:rPr>
        <w:t xml:space="preserve"> de género e interseccional. “Movilidad” y “accesibilidad” son dos términos </w:t>
      </w:r>
      <w:r w:rsidRPr="00533522">
        <w:rPr>
          <w:rFonts w:asciiTheme="majorHAnsi" w:eastAsia="Calibri" w:hAnsiTheme="majorHAnsi" w:cstheme="majorHAnsi"/>
        </w:rPr>
        <w:t xml:space="preserve">clave que se articulan en el texto con las formas de moverse por la ciudad considerando un conjunto de mediaciones y prácticas, que les permiten afirmarse frente a la inseguridad, el acoso sexual callejero y el estigma social. </w:t>
      </w:r>
      <w:r w:rsidRPr="00533522">
        <w:rPr>
          <w:rFonts w:asciiTheme="majorHAnsi" w:eastAsia="Calibri" w:hAnsiTheme="majorHAnsi" w:cstheme="majorHAnsi"/>
          <w:color w:val="000000"/>
        </w:rPr>
        <w:t xml:space="preserve">Por su lado, en relación con </w:t>
      </w:r>
      <w:r w:rsidRPr="00533522">
        <w:rPr>
          <w:rFonts w:asciiTheme="majorHAnsi" w:eastAsia="Calibri" w:hAnsiTheme="majorHAnsi" w:cstheme="majorHAnsi"/>
          <w:color w:val="000000"/>
        </w:rPr>
        <w:t xml:space="preserve">las redes de apoyo y contención entre mujeres, Giulia </w:t>
      </w:r>
      <w:proofErr w:type="spellStart"/>
      <w:r w:rsidRPr="00533522">
        <w:rPr>
          <w:rFonts w:asciiTheme="majorHAnsi" w:eastAsia="Calibri" w:hAnsiTheme="majorHAnsi" w:cstheme="majorHAnsi"/>
          <w:color w:val="000000"/>
        </w:rPr>
        <w:t>Maggiora</w:t>
      </w:r>
      <w:proofErr w:type="spellEnd"/>
      <w:r w:rsidRPr="00533522">
        <w:rPr>
          <w:rFonts w:asciiTheme="majorHAnsi" w:eastAsia="Calibri" w:hAnsiTheme="majorHAnsi" w:cstheme="majorHAnsi"/>
          <w:color w:val="000000"/>
        </w:rPr>
        <w:t xml:space="preserve"> aborda las prácticas de empoderamiento femenino del colectivo de raperas </w:t>
      </w:r>
      <w:r w:rsidRPr="00533522">
        <w:rPr>
          <w:rFonts w:asciiTheme="majorHAnsi" w:eastAsia="Calibri" w:hAnsiTheme="majorHAnsi" w:cstheme="majorHAnsi"/>
          <w:i/>
          <w:color w:val="000000"/>
        </w:rPr>
        <w:t>Hellas</w:t>
      </w:r>
      <w:r w:rsidRPr="00533522">
        <w:rPr>
          <w:rFonts w:asciiTheme="majorHAnsi" w:eastAsia="Calibri" w:hAnsiTheme="majorHAnsi" w:cstheme="majorHAnsi"/>
          <w:color w:val="000000"/>
        </w:rPr>
        <w:t>, de Portugal. Con una metodología etnográfica, la autora estudia el modo en que se comunican y relacionan estas a</w:t>
      </w:r>
      <w:r w:rsidRPr="00533522">
        <w:rPr>
          <w:rFonts w:asciiTheme="majorHAnsi" w:eastAsia="Calibri" w:hAnsiTheme="majorHAnsi" w:cstheme="majorHAnsi"/>
          <w:color w:val="000000"/>
        </w:rPr>
        <w:t>rtistas mujeres, entre lo presencial y lo virtual, para afirmar su identidad de género y reivindicar su presencia en la industria musical del rap en portugués.</w:t>
      </w:r>
    </w:p>
    <w:p w14:paraId="0000001E" w14:textId="4858C1D3"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En segundo lugar, la propuesta del “rap en acción” se conecta con los estudios de la performance</w:t>
      </w:r>
      <w:r w:rsidRPr="00533522">
        <w:rPr>
          <w:rFonts w:asciiTheme="majorHAnsi" w:eastAsia="Calibri" w:hAnsiTheme="majorHAnsi" w:cstheme="majorHAnsi"/>
        </w:rPr>
        <w:t xml:space="preserve">, un campo surgido en los setenta que comprende un amplio espectro de disciplinas como la antropología, la historia, la sociología, los estudios culturales, la literatura y las artes, además de estar presente en los estudios latinoamericanos, feministas e </w:t>
      </w:r>
      <w:r w:rsidRPr="00533522">
        <w:rPr>
          <w:rFonts w:asciiTheme="majorHAnsi" w:eastAsia="Calibri" w:hAnsiTheme="majorHAnsi" w:cstheme="majorHAnsi"/>
        </w:rPr>
        <w:t>interseccionales. Al estar fundada en la idea de “performatividad”, esta perspectiva de investigación abarca una gran variedad de disciplinas artísticas (como la danza, el teatro o la música), pero también permite observar diversas prácticas y rituales est</w:t>
      </w:r>
      <w:r w:rsidRPr="00533522">
        <w:rPr>
          <w:rFonts w:asciiTheme="majorHAnsi" w:eastAsia="Calibri" w:hAnsiTheme="majorHAnsi" w:cstheme="majorHAnsi"/>
        </w:rPr>
        <w:t xml:space="preserve">udiados “como” una performance. R. </w:t>
      </w:r>
      <w:proofErr w:type="spellStart"/>
      <w:r w:rsidRPr="00533522">
        <w:rPr>
          <w:rFonts w:asciiTheme="majorHAnsi" w:eastAsia="Calibri" w:hAnsiTheme="majorHAnsi" w:cstheme="majorHAnsi"/>
        </w:rPr>
        <w:t>Schechner</w:t>
      </w:r>
      <w:proofErr w:type="spellEnd"/>
      <w:r w:rsidRPr="00533522">
        <w:rPr>
          <w:rFonts w:asciiTheme="majorHAnsi" w:eastAsia="Calibri" w:hAnsiTheme="majorHAnsi" w:cstheme="majorHAnsi"/>
        </w:rPr>
        <w:t xml:space="preserve">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{"citationID":"2HOMEXaC","properties":{"formattedCitation":"(2013; 2012)","plainCitation":"(2013; 2012)","noteIndex":0},"citationItems":[{"id":2444,"uris":["http://zotero.org/users/13574455/items/834YNW5T"],"itemData":{"id":2444,"type":"book","edition":"3. edition","event-place":"London New York","ISBN":"978-0-415-50230-6","language":"en","number-of-pages":"359","publisher":"Routledge","publisher-place":"London New York","source":"K10plus ISBN","title":"Performance studies: an introduction","title-short":"Performance studies","author":[{"family":"Schechner","given":"Richard"}],"contributor":[{"family":"Brady","given":"Sara"}],"issued":{"date-parts":[["2013"]]},"citation-key":"Schechner-2013"},"label":"page","suppress-author":true},{"id":2445,"uris":["http://zotero.org/users/13574455/items/XNPQ5GLR"],"itemData":{"id":2445,"type":"book","abstract":"This cogent and provocative compilation of essays is now a classic text for students of the emergent discipline of performance studies","event-place":"Hoboken","ISBN":"978-0-203-36188-7","language":"en","note":"OCLC: 847370307","publisher":"Routledge","publisher-place":"Hoboken","source":"Open WorldCat","title":"Performance Theory","author":[{"family":"Schechner","given":"Richard"}],"issued":{"date-parts":[["2012"]]},"citation-key":"Schechner-2012"},"label":"page","suppress-author":true}],"schema":"https://github.com/citation-style-language/schema/raw/master/csl-citation.json"}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(2013; 2012)</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define lo performático como un movimiento a la vez espontáneo y repetitivo donde los significados, valores y objetivos de una cultura se ven “en acción”. </w:t>
      </w:r>
    </w:p>
    <w:p w14:paraId="0000001F"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Este sentido de lo performático es retomado por Lucía Belén </w:t>
      </w:r>
      <w:proofErr w:type="spellStart"/>
      <w:r w:rsidRPr="00533522">
        <w:rPr>
          <w:rFonts w:asciiTheme="majorHAnsi" w:eastAsia="Calibri" w:hAnsiTheme="majorHAnsi" w:cstheme="majorHAnsi"/>
        </w:rPr>
        <w:t>Vittorelli</w:t>
      </w:r>
      <w:proofErr w:type="spellEnd"/>
      <w:r w:rsidRPr="00533522">
        <w:rPr>
          <w:rFonts w:asciiTheme="majorHAnsi" w:eastAsia="Calibri" w:hAnsiTheme="majorHAnsi" w:cstheme="majorHAnsi"/>
        </w:rPr>
        <w:t xml:space="preserve"> en su escrito, donde define l</w:t>
      </w:r>
      <w:r w:rsidRPr="00533522">
        <w:rPr>
          <w:rFonts w:asciiTheme="majorHAnsi" w:eastAsia="Calibri" w:hAnsiTheme="majorHAnsi" w:cstheme="majorHAnsi"/>
        </w:rPr>
        <w:t xml:space="preserve">a práctica del rap como “un conjunto sostenido y repetitivo de actos, conductas y consumos” que producen y reproducen los jóvenes </w:t>
      </w:r>
      <w:proofErr w:type="spellStart"/>
      <w:r w:rsidRPr="00533522">
        <w:rPr>
          <w:rFonts w:asciiTheme="majorHAnsi" w:eastAsia="Calibri" w:hAnsiTheme="majorHAnsi" w:cstheme="majorHAnsi"/>
        </w:rPr>
        <w:t>freestylers</w:t>
      </w:r>
      <w:proofErr w:type="spellEnd"/>
      <w:r w:rsidRPr="00533522">
        <w:rPr>
          <w:rFonts w:asciiTheme="majorHAnsi" w:eastAsia="Calibri" w:hAnsiTheme="majorHAnsi" w:cstheme="majorHAnsi"/>
          <w:i/>
        </w:rPr>
        <w:t xml:space="preserve"> </w:t>
      </w:r>
      <w:r w:rsidRPr="00533522">
        <w:rPr>
          <w:rFonts w:asciiTheme="majorHAnsi" w:eastAsia="Calibri" w:hAnsiTheme="majorHAnsi" w:cstheme="majorHAnsi"/>
        </w:rPr>
        <w:t>de la ciudad de Córdoba (Argentina). A partir de la investigación etnográfica que se encuentra desarrollando sobre</w:t>
      </w:r>
      <w:r w:rsidRPr="00533522">
        <w:rPr>
          <w:rFonts w:asciiTheme="majorHAnsi" w:eastAsia="Calibri" w:hAnsiTheme="majorHAnsi" w:cstheme="majorHAnsi"/>
        </w:rPr>
        <w:t xml:space="preserve"> las competencias de </w:t>
      </w:r>
      <w:proofErr w:type="spellStart"/>
      <w:r w:rsidRPr="00533522">
        <w:rPr>
          <w:rFonts w:asciiTheme="majorHAnsi" w:eastAsia="Calibri" w:hAnsiTheme="majorHAnsi" w:cstheme="majorHAnsi"/>
        </w:rPr>
        <w:t>freestyle</w:t>
      </w:r>
      <w:proofErr w:type="spellEnd"/>
      <w:r w:rsidRPr="00533522">
        <w:rPr>
          <w:rFonts w:asciiTheme="majorHAnsi" w:eastAsia="Calibri" w:hAnsiTheme="majorHAnsi" w:cstheme="majorHAnsi"/>
        </w:rPr>
        <w:t xml:space="preserve">, la </w:t>
      </w:r>
      <w:r w:rsidRPr="00533522">
        <w:rPr>
          <w:rFonts w:asciiTheme="majorHAnsi" w:eastAsia="Calibri" w:hAnsiTheme="majorHAnsi" w:cstheme="majorHAnsi"/>
        </w:rPr>
        <w:lastRenderedPageBreak/>
        <w:t xml:space="preserve">autora indaga en el aprendizaje y desarrollo de habilidades lingüísticas y corporales que demanda la improvisación; la (re)configuración de los eventos de </w:t>
      </w:r>
      <w:proofErr w:type="spellStart"/>
      <w:r w:rsidRPr="00533522">
        <w:rPr>
          <w:rFonts w:asciiTheme="majorHAnsi" w:eastAsia="Calibri" w:hAnsiTheme="majorHAnsi" w:cstheme="majorHAnsi"/>
        </w:rPr>
        <w:t>freestyle</w:t>
      </w:r>
      <w:proofErr w:type="spellEnd"/>
      <w:r w:rsidRPr="00533522">
        <w:rPr>
          <w:rFonts w:asciiTheme="majorHAnsi" w:eastAsia="Calibri" w:hAnsiTheme="majorHAnsi" w:cstheme="majorHAnsi"/>
        </w:rPr>
        <w:t xml:space="preserve"> a lo largo del tiempo; y, por último, la profesionalizac</w:t>
      </w:r>
      <w:r w:rsidRPr="00533522">
        <w:rPr>
          <w:rFonts w:asciiTheme="majorHAnsi" w:eastAsia="Calibri" w:hAnsiTheme="majorHAnsi" w:cstheme="majorHAnsi"/>
        </w:rPr>
        <w:t>ión de la práctica que, en ocasiones, les permite a las raperas y raperos conseguir una forma de sustento y afirmar sus carreras.</w:t>
      </w:r>
      <w:r w:rsidRPr="00533522">
        <w:rPr>
          <w:rFonts w:asciiTheme="majorHAnsi" w:eastAsia="Calibri" w:hAnsiTheme="majorHAnsi" w:cstheme="majorHAnsi"/>
          <w:color w:val="FF0000"/>
        </w:rPr>
        <w:t xml:space="preserve"> </w:t>
      </w:r>
    </w:p>
    <w:p w14:paraId="00000020" w14:textId="07A1AEA8"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Dentro del campo de la musicología, los estudios de la performance invitan a preguntarse qué efectos tiene la música y qué po</w:t>
      </w:r>
      <w:r w:rsidRPr="00533522">
        <w:rPr>
          <w:rFonts w:asciiTheme="majorHAnsi" w:eastAsia="Calibri" w:hAnsiTheme="majorHAnsi" w:cstheme="majorHAnsi"/>
        </w:rPr>
        <w:t xml:space="preserve">sibilidades abre para quienes la experimentan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{"citationID":"si7NDtEi","properties":{"formattedCitation":"(Madrid 2009)","plainCitation":"(Madrid 2009)","noteIndex":0},"citationItems":[{"id":2637,"uris":["http://zotero.org/users/13574455/items/C562NSQJ"],"itemData":{"id":2637,"type":"article-magazine","container-title":"Trans. Revista Transcultural de Música","title":"¿Por qué música y estudios de performance? ¿Por qué ahora?: una introducción al dossier","volume":"13","author":[{"family":"Madrid","given":"Alejandro L."}],"issued":{"date-parts":[["2009"]]},"citation-key":"Madrid-2009"}}],"schema":"https://github.com/citation-style-language/schema/raw/master/csl-citation.json"}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(Madrid 2009)</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Tanto la composición como la int</w:t>
      </w:r>
      <w:r w:rsidRPr="00533522">
        <w:rPr>
          <w:rFonts w:asciiTheme="majorHAnsi" w:eastAsia="Calibri" w:hAnsiTheme="majorHAnsi" w:cstheme="majorHAnsi"/>
        </w:rPr>
        <w:t>erpretación y la escucha pueden analizarse “como” una performance, es decir, como una actividad colectiva de construcción de sentido, caracterizada por acuerdos y controversias. Esto permite nuevas formas de comprender aspectos como la producción, la recep</w:t>
      </w:r>
      <w:r w:rsidRPr="00533522">
        <w:rPr>
          <w:rFonts w:asciiTheme="majorHAnsi" w:eastAsia="Calibri" w:hAnsiTheme="majorHAnsi" w:cstheme="majorHAnsi"/>
        </w:rPr>
        <w:t xml:space="preserve">ción, la distribución y los procesos de regulación. Asimismo, facilita reflexionar sobre cómo los cuerpos experimentan la música y las sensaciones que les genera, en relación con las geografías y las tecnologías que amplifican dichas experiencias. </w:t>
      </w:r>
    </w:p>
    <w:p w14:paraId="00000021"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Así lo hace Matías </w:t>
      </w:r>
      <w:proofErr w:type="spellStart"/>
      <w:r w:rsidRPr="00533522">
        <w:rPr>
          <w:rFonts w:asciiTheme="majorHAnsi" w:eastAsia="Calibri" w:hAnsiTheme="majorHAnsi" w:cstheme="majorHAnsi"/>
        </w:rPr>
        <w:t>Sterkel</w:t>
      </w:r>
      <w:proofErr w:type="spellEnd"/>
      <w:r w:rsidRPr="00533522">
        <w:rPr>
          <w:rFonts w:asciiTheme="majorHAnsi" w:eastAsia="Calibri" w:hAnsiTheme="majorHAnsi" w:cstheme="majorHAnsi"/>
        </w:rPr>
        <w:t xml:space="preserve"> cuando estudia los afectos que circulan y se materializan en los cuerpos de los participantes de las batallas de </w:t>
      </w:r>
      <w:proofErr w:type="spellStart"/>
      <w:r w:rsidRPr="00533522">
        <w:rPr>
          <w:rFonts w:asciiTheme="majorHAnsi" w:eastAsia="Calibri" w:hAnsiTheme="majorHAnsi" w:cstheme="majorHAnsi"/>
        </w:rPr>
        <w:t>freestyle</w:t>
      </w:r>
      <w:proofErr w:type="spellEnd"/>
      <w:r w:rsidRPr="00533522">
        <w:rPr>
          <w:rFonts w:asciiTheme="majorHAnsi" w:eastAsia="Calibri" w:hAnsiTheme="majorHAnsi" w:cstheme="majorHAnsi"/>
        </w:rPr>
        <w:t xml:space="preserve"> que acontecen en la ciudad de La Plata (Buenos Aires, Argentina); o Sara Armada Díaz, cuando explora los a</w:t>
      </w:r>
      <w:r w:rsidRPr="00533522">
        <w:rPr>
          <w:rFonts w:asciiTheme="majorHAnsi" w:eastAsia="Calibri" w:hAnsiTheme="majorHAnsi" w:cstheme="majorHAnsi"/>
        </w:rPr>
        <w:t xml:space="preserve">fectos en torno a la feminidad, como la rabia, la culpa y el dolor, que se </w:t>
      </w:r>
      <w:proofErr w:type="spellStart"/>
      <w:r w:rsidRPr="00533522">
        <w:rPr>
          <w:rFonts w:asciiTheme="majorHAnsi" w:eastAsia="Calibri" w:hAnsiTheme="majorHAnsi" w:cstheme="majorHAnsi"/>
        </w:rPr>
        <w:t>performan</w:t>
      </w:r>
      <w:proofErr w:type="spellEnd"/>
      <w:r w:rsidRPr="00533522">
        <w:rPr>
          <w:rFonts w:asciiTheme="majorHAnsi" w:eastAsia="Calibri" w:hAnsiTheme="majorHAnsi" w:cstheme="majorHAnsi"/>
        </w:rPr>
        <w:t xml:space="preserve"> en las canciones de Gata </w:t>
      </w:r>
      <w:proofErr w:type="spellStart"/>
      <w:r w:rsidRPr="00533522">
        <w:rPr>
          <w:rFonts w:asciiTheme="majorHAnsi" w:eastAsia="Calibri" w:hAnsiTheme="majorHAnsi" w:cstheme="majorHAnsi"/>
        </w:rPr>
        <w:t>Cattana</w:t>
      </w:r>
      <w:proofErr w:type="spellEnd"/>
      <w:r w:rsidRPr="00533522">
        <w:rPr>
          <w:rFonts w:asciiTheme="majorHAnsi" w:eastAsia="Calibri" w:hAnsiTheme="majorHAnsi" w:cstheme="majorHAnsi"/>
        </w:rPr>
        <w:t xml:space="preserve"> y Carmen </w:t>
      </w:r>
      <w:proofErr w:type="spellStart"/>
      <w:r w:rsidRPr="00533522">
        <w:rPr>
          <w:rFonts w:asciiTheme="majorHAnsi" w:eastAsia="Calibri" w:hAnsiTheme="majorHAnsi" w:cstheme="majorHAnsi"/>
        </w:rPr>
        <w:t>Xía</w:t>
      </w:r>
      <w:proofErr w:type="spellEnd"/>
      <w:r w:rsidRPr="00533522">
        <w:rPr>
          <w:rFonts w:asciiTheme="majorHAnsi" w:eastAsia="Calibri" w:hAnsiTheme="majorHAnsi" w:cstheme="majorHAnsi"/>
        </w:rPr>
        <w:t xml:space="preserve"> a través de los elementos sonoro-discursivos. Son esas retóricas y afectos los que se ponen “en acción” cuando se compone y s</w:t>
      </w:r>
      <w:r w:rsidRPr="00533522">
        <w:rPr>
          <w:rFonts w:asciiTheme="majorHAnsi" w:eastAsia="Calibri" w:hAnsiTheme="majorHAnsi" w:cstheme="majorHAnsi"/>
        </w:rPr>
        <w:t>e comparte la música con otras corporalidades y/o enunciaciones.</w:t>
      </w:r>
    </w:p>
    <w:p w14:paraId="00000022" w14:textId="2F2CD34E"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Por último, nuestra propuesta del “rap en acción” conversa con investigaciones que, en el marco de los estudios lingüísticos, suponen un modo distinto de ver el lenguaje a partir de la teoría</w:t>
      </w:r>
      <w:r w:rsidRPr="00533522">
        <w:rPr>
          <w:rFonts w:asciiTheme="majorHAnsi" w:eastAsia="Calibri" w:hAnsiTheme="majorHAnsi" w:cstheme="majorHAnsi"/>
        </w:rPr>
        <w:t xml:space="preserve"> de los actos de habla </w:t>
      </w:r>
      <w:r w:rsidR="00533522" w:rsidRPr="00533522">
        <w:rPr>
          <w:rFonts w:asciiTheme="majorHAnsi" w:eastAsia="Calibri" w:hAnsiTheme="majorHAnsi" w:cstheme="majorHAnsi"/>
        </w:rPr>
        <w:fldChar w:fldCharType="begin"/>
      </w:r>
      <w:r w:rsidR="00533522" w:rsidRPr="00533522">
        <w:rPr>
          <w:rFonts w:asciiTheme="majorHAnsi" w:eastAsia="Calibri" w:hAnsiTheme="majorHAnsi" w:cstheme="majorHAnsi"/>
        </w:rPr>
        <w:instrText xml:space="preserve"> ADDIN ZOTERO_ITEM CSL_CITATION {"citationID":"SsUHAcEv","properties":{"formattedCitation":"(Deditius 2015; Arias 2023; Abeille y Aguirre 2023)","plainCitation":"(Deditius 2015; Arias 2023; Abeille y Aguirre 2023)","noteIndex":0},"citationItems":[{"id":3986,"uris":["http://zotero.org/users/13574455/items/ZLJTLMVZ"],"itemData":{"id":3986,"type":"thesis","event-place":"Katowice","genre":"Tesis para optar al grado de Doctor","publisher":"Wydawnictwo Uniwersytetu Śląskiego","publisher-place":"Katowice","title":"El insulto como ritual en la Batalla de Rap. Estudio pragmalingüístico","author":[{"family":"Deditius","given":"Sabrina"}],"issued":{"date-parts":[["2015"]]},"citation-key":"Deditius-2015"}},{"id":3989,"uris":["http://zotero.org/users/13574455/items/L6LMP432"],"itemData":{"id":3989,"type":"chapter","container-title":"Estilo libre, La práctica del rap freestyle en Argentina","event-place":"Buenos Aires","publisher":"Laviatán","publisher-place":"Buenos Aires","title":"“‘Que se pudra’: estrategias discursivas empleadas por jóvenes freestylers para la gestión identitaria","author":[{"family":"Arias","given":"Maria Agustina"}],"editor":[{"family":"Biaggini","given":"Martin"}],"issued":{"date-parts":[["2023"]]},"citation-key":"Arias-2023"}},{"id":3987,"uris":["http://zotero.org/users/13574455/items/DI58NI2T"],"itemData":{"id":3987,"type":"chapter","container-title":"Estilo libre, La práctica del rap freestyle en Argentina","event-place":"Buenos Aires","page":"117-129","publisher":"Laviatán","publisher-place":"Buenos Aires","title":"El freestyle como práctica discursiva. Análisis de la batalla “Zona Zero” de Rafaela (Santa Fe)","author":[{"family":"Abeille","given":"Constanza"},{"family":"Aguirre","given":"Aldo"}],"editor":[{"family":"Biaggini","given":"Martin"}],"issued":{"date-parts":[["2023"]]},"citation-key":"Abeille-2023a"}}],"schema":"https://github.com/citation-style-language/schema/raw/master/csl-citation.json"} </w:instrText>
      </w:r>
      <w:r w:rsidR="00533522" w:rsidRPr="00533522">
        <w:rPr>
          <w:rFonts w:asciiTheme="majorHAnsi" w:eastAsia="Calibri" w:hAnsiTheme="majorHAnsi" w:cstheme="majorHAnsi"/>
        </w:rPr>
        <w:fldChar w:fldCharType="separate"/>
      </w:r>
      <w:r w:rsidR="00533522" w:rsidRPr="00533522">
        <w:rPr>
          <w:rFonts w:asciiTheme="majorHAnsi" w:hAnsiTheme="majorHAnsi" w:cstheme="majorHAnsi"/>
        </w:rPr>
        <w:t>(Deditius 2015; Arias 2023; Abeille y Aguirre 2023)</w:t>
      </w:r>
      <w:r w:rsidR="00533522" w:rsidRPr="00533522">
        <w:rPr>
          <w:rFonts w:asciiTheme="majorHAnsi" w:eastAsia="Calibri" w:hAnsiTheme="majorHAnsi" w:cstheme="majorHAnsi"/>
        </w:rPr>
        <w:fldChar w:fldCharType="end"/>
      </w:r>
      <w:r w:rsidRPr="00533522">
        <w:rPr>
          <w:rFonts w:asciiTheme="majorHAnsi" w:eastAsia="Calibri" w:hAnsiTheme="majorHAnsi" w:cstheme="majorHAnsi"/>
        </w:rPr>
        <w:t>. Frente a una concep</w:t>
      </w:r>
      <w:r w:rsidRPr="00533522">
        <w:rPr>
          <w:rFonts w:asciiTheme="majorHAnsi" w:eastAsia="Calibri" w:hAnsiTheme="majorHAnsi" w:cstheme="majorHAnsi"/>
        </w:rPr>
        <w:t>ción del lenguaje como representación del mundo, esta perspectiva</w:t>
      </w:r>
      <w:r w:rsidRPr="00533522">
        <w:rPr>
          <w:rFonts w:asciiTheme="majorHAnsi" w:hAnsiTheme="majorHAnsi" w:cstheme="majorHAnsi"/>
        </w:rPr>
        <w:t xml:space="preserve"> </w:t>
      </w:r>
      <w:r w:rsidRPr="00533522">
        <w:rPr>
          <w:rFonts w:asciiTheme="majorHAnsi" w:eastAsia="Calibri" w:hAnsiTheme="majorHAnsi" w:cstheme="majorHAnsi"/>
        </w:rPr>
        <w:t xml:space="preserve">propone entender el </w:t>
      </w:r>
      <w:r w:rsidRPr="00533522">
        <w:rPr>
          <w:rFonts w:asciiTheme="majorHAnsi" w:eastAsia="Calibri" w:hAnsiTheme="majorHAnsi" w:cstheme="majorHAnsi"/>
          <w:i/>
        </w:rPr>
        <w:t>hablar como un hacer</w:t>
      </w:r>
      <w:r w:rsidRPr="00533522">
        <w:rPr>
          <w:rFonts w:asciiTheme="majorHAnsi" w:eastAsia="Calibri" w:hAnsiTheme="majorHAnsi" w:cstheme="majorHAnsi"/>
        </w:rPr>
        <w:t>. Para poder interpretar de qué acción se trata, es preciso tener en cuenta las mediaciones asociadas, es decir, no sólo el escenario físico en el que</w:t>
      </w:r>
      <w:r w:rsidRPr="00533522">
        <w:rPr>
          <w:rFonts w:asciiTheme="majorHAnsi" w:eastAsia="Calibri" w:hAnsiTheme="majorHAnsi" w:cstheme="majorHAnsi"/>
        </w:rPr>
        <w:t xml:space="preserve"> se realiza el acto comunicativo, sino también quiénes intervienen y qué conocimientos y creencias comparten, y otro conjunto de entidades heterogéneas. Por lo tanto, un acto comunicativo no es algo estático o lineal, sino un proceso cooperativo de interpr</w:t>
      </w:r>
      <w:r w:rsidRPr="00533522">
        <w:rPr>
          <w:rFonts w:asciiTheme="majorHAnsi" w:eastAsia="Calibri" w:hAnsiTheme="majorHAnsi" w:cstheme="majorHAnsi"/>
        </w:rPr>
        <w:t xml:space="preserve">etación de intenciones, en el cual un hablante intenta hacer algo, el interlocutor interpreta esa intención y, con base en esa interpretación, elabora su respuesta, sea </w:t>
      </w:r>
      <w:proofErr w:type="gramStart"/>
      <w:r w:rsidRPr="00533522">
        <w:rPr>
          <w:rFonts w:asciiTheme="majorHAnsi" w:eastAsia="Calibri" w:hAnsiTheme="majorHAnsi" w:cstheme="majorHAnsi"/>
        </w:rPr>
        <w:t>ésta</w:t>
      </w:r>
      <w:proofErr w:type="gramEnd"/>
      <w:r w:rsidRPr="00533522">
        <w:rPr>
          <w:rFonts w:asciiTheme="majorHAnsi" w:eastAsia="Calibri" w:hAnsiTheme="majorHAnsi" w:cstheme="majorHAnsi"/>
        </w:rPr>
        <w:t xml:space="preserve"> lingüística o no.</w:t>
      </w:r>
    </w:p>
    <w:p w14:paraId="00000023"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 Este enfoque se recoge en el texto de Thiago </w:t>
      </w:r>
      <w:proofErr w:type="spellStart"/>
      <w:r w:rsidRPr="00533522">
        <w:rPr>
          <w:rFonts w:asciiTheme="majorHAnsi" w:eastAsia="Calibri" w:hAnsiTheme="majorHAnsi" w:cstheme="majorHAnsi"/>
        </w:rPr>
        <w:t>Cazarim</w:t>
      </w:r>
      <w:proofErr w:type="spellEnd"/>
      <w:r w:rsidRPr="00533522">
        <w:rPr>
          <w:rFonts w:asciiTheme="majorHAnsi" w:eastAsia="Calibri" w:hAnsiTheme="majorHAnsi" w:cstheme="majorHAnsi"/>
        </w:rPr>
        <w:t xml:space="preserve">, donde se </w:t>
      </w:r>
      <w:r w:rsidRPr="00533522">
        <w:rPr>
          <w:rFonts w:asciiTheme="majorHAnsi" w:eastAsia="Calibri" w:hAnsiTheme="majorHAnsi" w:cstheme="majorHAnsi"/>
        </w:rPr>
        <w:t xml:space="preserve">revisa críticamente el concepto de representación y los significados poéticos y sociopolíticos que comporta, situando su uso en un contexto de performance musical, la </w:t>
      </w:r>
      <w:proofErr w:type="spellStart"/>
      <w:r w:rsidRPr="00533522">
        <w:rPr>
          <w:rFonts w:asciiTheme="majorHAnsi" w:eastAsia="Calibri" w:hAnsiTheme="majorHAnsi" w:cstheme="majorHAnsi"/>
        </w:rPr>
        <w:t>Batalha</w:t>
      </w:r>
      <w:proofErr w:type="spellEnd"/>
      <w:r w:rsidRPr="00533522">
        <w:rPr>
          <w:rFonts w:asciiTheme="majorHAnsi" w:eastAsia="Calibri" w:hAnsiTheme="majorHAnsi" w:cstheme="majorHAnsi"/>
        </w:rPr>
        <w:t xml:space="preserve"> do </w:t>
      </w:r>
      <w:proofErr w:type="spellStart"/>
      <w:r w:rsidRPr="00533522">
        <w:rPr>
          <w:rFonts w:asciiTheme="majorHAnsi" w:eastAsia="Calibri" w:hAnsiTheme="majorHAnsi" w:cstheme="majorHAnsi"/>
        </w:rPr>
        <w:t>Museu</w:t>
      </w:r>
      <w:proofErr w:type="spellEnd"/>
      <w:r w:rsidRPr="00533522">
        <w:rPr>
          <w:rFonts w:asciiTheme="majorHAnsi" w:eastAsia="Calibri" w:hAnsiTheme="majorHAnsi" w:cstheme="majorHAnsi"/>
        </w:rPr>
        <w:t xml:space="preserve">. En diálogo con la lingüística pragmática, el análisis conversacional y </w:t>
      </w:r>
      <w:r w:rsidRPr="00533522">
        <w:rPr>
          <w:rFonts w:asciiTheme="majorHAnsi" w:eastAsia="Calibri" w:hAnsiTheme="majorHAnsi" w:cstheme="majorHAnsi"/>
        </w:rPr>
        <w:t xml:space="preserve">los estudios de la performance, </w:t>
      </w:r>
      <w:proofErr w:type="spellStart"/>
      <w:r w:rsidRPr="00533522">
        <w:rPr>
          <w:rFonts w:asciiTheme="majorHAnsi" w:eastAsia="Calibri" w:hAnsiTheme="majorHAnsi" w:cstheme="majorHAnsi"/>
        </w:rPr>
        <w:t>Cazarim</w:t>
      </w:r>
      <w:proofErr w:type="spellEnd"/>
      <w:r w:rsidRPr="00533522">
        <w:rPr>
          <w:rFonts w:asciiTheme="majorHAnsi" w:eastAsia="Calibri" w:hAnsiTheme="majorHAnsi" w:cstheme="majorHAnsi"/>
        </w:rPr>
        <w:t xml:space="preserve"> propone el concepto de </w:t>
      </w:r>
      <w:r w:rsidRPr="00533522">
        <w:rPr>
          <w:rFonts w:asciiTheme="majorHAnsi" w:eastAsia="Calibri" w:hAnsiTheme="majorHAnsi" w:cstheme="majorHAnsi"/>
        </w:rPr>
        <w:lastRenderedPageBreak/>
        <w:t>“metapragmática” para referirse al uso intencional o reflexivo de sistemas semióticos (sonoros y verbales) por parte de los usuarios para producir determinados efectos en sus destinatarios.</w:t>
      </w:r>
    </w:p>
    <w:p w14:paraId="00000024"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Den</w:t>
      </w:r>
      <w:r w:rsidRPr="00533522">
        <w:rPr>
          <w:rFonts w:asciiTheme="majorHAnsi" w:eastAsia="Calibri" w:hAnsiTheme="majorHAnsi" w:cstheme="majorHAnsi"/>
        </w:rPr>
        <w:t xml:space="preserve">tro de la misma perspectiva, Agustina Arias se pregunta por aquello que causa lo “risible” y el humor en las interacciones de los raperos que participan de las batallas de </w:t>
      </w:r>
      <w:proofErr w:type="spellStart"/>
      <w:r w:rsidRPr="00533522">
        <w:rPr>
          <w:rFonts w:asciiTheme="majorHAnsi" w:eastAsia="Calibri" w:hAnsiTheme="majorHAnsi" w:cstheme="majorHAnsi"/>
        </w:rPr>
        <w:t>freestyle</w:t>
      </w:r>
      <w:proofErr w:type="spellEnd"/>
      <w:r w:rsidRPr="00533522">
        <w:rPr>
          <w:rFonts w:asciiTheme="majorHAnsi" w:eastAsia="Calibri" w:hAnsiTheme="majorHAnsi" w:cstheme="majorHAnsi"/>
        </w:rPr>
        <w:t xml:space="preserve"> en el sudoeste bonaerense argentino. Más allá de la improvisación de rimas</w:t>
      </w:r>
      <w:r w:rsidRPr="00533522">
        <w:rPr>
          <w:rFonts w:asciiTheme="majorHAnsi" w:eastAsia="Calibri" w:hAnsiTheme="majorHAnsi" w:cstheme="majorHAnsi"/>
        </w:rPr>
        <w:t>, la autora argumenta que ellos emplean determinadas estrategias discursivas para provocar un efecto de comicidad en este contexto de habla específico. En su texto, retoma el concepto de “acción” del enfoque sociolingüístico para referir a los usos del len</w:t>
      </w:r>
      <w:r w:rsidRPr="00533522">
        <w:rPr>
          <w:rFonts w:asciiTheme="majorHAnsi" w:eastAsia="Calibri" w:hAnsiTheme="majorHAnsi" w:cstheme="majorHAnsi"/>
        </w:rPr>
        <w:t>guaje en la comunicación que, atendiendo al contexto de enunciación y la relación entre los participantes, remiten, a su vez, a una matriz social de significados.</w:t>
      </w:r>
    </w:p>
    <w:p w14:paraId="00000025" w14:textId="77777777" w:rsidR="002B6CF2" w:rsidRPr="00533522" w:rsidRDefault="002B6CF2">
      <w:pPr>
        <w:spacing w:line="360" w:lineRule="auto"/>
        <w:jc w:val="both"/>
        <w:rPr>
          <w:rFonts w:asciiTheme="majorHAnsi" w:eastAsia="Calibri" w:hAnsiTheme="majorHAnsi" w:cstheme="majorHAnsi"/>
          <w:highlight w:val="yellow"/>
        </w:rPr>
      </w:pPr>
    </w:p>
    <w:p w14:paraId="00000026" w14:textId="77777777" w:rsidR="002B6CF2" w:rsidRPr="00533522" w:rsidRDefault="0005170F">
      <w:pPr>
        <w:spacing w:line="360" w:lineRule="auto"/>
        <w:jc w:val="both"/>
        <w:rPr>
          <w:rFonts w:asciiTheme="majorHAnsi" w:eastAsia="Calibri" w:hAnsiTheme="majorHAnsi" w:cstheme="majorHAnsi"/>
          <w:b/>
        </w:rPr>
      </w:pPr>
      <w:r w:rsidRPr="00533522">
        <w:rPr>
          <w:rFonts w:asciiTheme="majorHAnsi" w:eastAsia="Calibri" w:hAnsiTheme="majorHAnsi" w:cstheme="majorHAnsi"/>
          <w:b/>
        </w:rPr>
        <w:t xml:space="preserve">Formas de articular al rap: por una resistencia no </w:t>
      </w:r>
      <w:proofErr w:type="spellStart"/>
      <w:r w:rsidRPr="00533522">
        <w:rPr>
          <w:rFonts w:asciiTheme="majorHAnsi" w:eastAsia="Calibri" w:hAnsiTheme="majorHAnsi" w:cstheme="majorHAnsi"/>
          <w:b/>
        </w:rPr>
        <w:t>resistencialista</w:t>
      </w:r>
      <w:proofErr w:type="spellEnd"/>
    </w:p>
    <w:p w14:paraId="00000027" w14:textId="4605F45D"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Concebir el “rap en acci</w:t>
      </w:r>
      <w:r w:rsidRPr="00533522">
        <w:rPr>
          <w:rFonts w:asciiTheme="majorHAnsi" w:eastAsia="Calibri" w:hAnsiTheme="majorHAnsi" w:cstheme="majorHAnsi"/>
        </w:rPr>
        <w:t xml:space="preserve">ón” implica articular ciertas polaridades y oscilaciones frecuentes en el análisis del rap. La primera, ya referida, puede definirse como miserabilismo y populismo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{"citationID":"ouVUzvh5","properties":{"formattedCitation":"(Grignon y Passeron 1991)","plainCitation":"(Grignon y Passeron 1991)","noteIndex":0},"citationItems":[{"id":933,"uris":["http://zotero.org/users/13574455/items/HVZ6YG4T"],"itemData":{"id":933,"type":"book","event-place":"Buenos Aires","note":"Citation Key: Grignon1991","publisher":"Nueva Visión","publisher-place":"Buenos Aires","title":"Lo culto y lo popular: Miserabilismo y populismo en sociología y literatura","author":[{"family":"Grignon","given":"Claude;"},{"family":"Passeron","given":"Jean-claude"}],"issued":{"date-parts":[["1991"]]},"citation-key":"Grignon1991"}}],"schema":"https://github.com/citation-style-language/schema/raw/master/csl-citation.json"}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(Grignon y Passeron 1991)</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Siguiendo a </w:t>
      </w:r>
      <w:proofErr w:type="spellStart"/>
      <w:r w:rsidRPr="00533522">
        <w:rPr>
          <w:rFonts w:asciiTheme="majorHAnsi" w:eastAsia="Calibri" w:hAnsiTheme="majorHAnsi" w:cstheme="majorHAnsi"/>
        </w:rPr>
        <w:t>A</w:t>
      </w:r>
      <w:proofErr w:type="spellEnd"/>
      <w:r w:rsidRPr="00533522">
        <w:rPr>
          <w:rFonts w:asciiTheme="majorHAnsi" w:eastAsia="Calibri" w:hAnsiTheme="majorHAnsi" w:cstheme="majorHAnsi"/>
        </w:rPr>
        <w:t xml:space="preserve">. </w:t>
      </w:r>
      <w:proofErr w:type="spellStart"/>
      <w:r w:rsidRPr="00533522">
        <w:rPr>
          <w:rFonts w:asciiTheme="majorHAnsi" w:eastAsia="Calibri" w:hAnsiTheme="majorHAnsi" w:cstheme="majorHAnsi"/>
        </w:rPr>
        <w:t>Pécqueux</w:t>
      </w:r>
      <w:proofErr w:type="spellEnd"/>
      <w:r w:rsidRPr="00533522">
        <w:rPr>
          <w:rFonts w:asciiTheme="majorHAnsi" w:eastAsia="Calibri" w:hAnsiTheme="majorHAnsi" w:cstheme="majorHAnsi"/>
        </w:rPr>
        <w:t xml:space="preserve">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qeGgOJw2","properties":{"formattedCitation":"(2007)","plainCitation":"(2007)","noteIndex":0},"citationItems":[{"id":3332,"uris":["http://zotero.org/users/13574455/items/TNE2MNEB"],"itemData":{"id":3332,"type":"book","event-place":"Paris","publisher":"L'Harmattan","publisher-place":"Paris","title":"Voix du rap: Essai de sociologie de l'action musicale","author":[{"family":"Pecqueux","given":"Anthony"}],"issued":{"date-parts":[["2007"]]},"citation-key":"Pecqueux-2007"},"label":"page","suppress-author":true}],"schema":"https://github.com/citation-style-language/schema/raw/master/csl-citation.json"}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(2007)</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el rap suele ser defendido o acusado, exigiéndole cualidades que parece no poseer o exagerando sus atributos. En su versión </w:t>
      </w:r>
      <w:proofErr w:type="spellStart"/>
      <w:r w:rsidRPr="00533522">
        <w:rPr>
          <w:rFonts w:asciiTheme="majorHAnsi" w:eastAsia="Calibri" w:hAnsiTheme="majorHAnsi" w:cstheme="majorHAnsi"/>
        </w:rPr>
        <w:t>miserabilista</w:t>
      </w:r>
      <w:proofErr w:type="spellEnd"/>
      <w:r w:rsidRPr="00533522">
        <w:rPr>
          <w:rFonts w:asciiTheme="majorHAnsi" w:eastAsia="Calibri" w:hAnsiTheme="majorHAnsi" w:cstheme="majorHAnsi"/>
        </w:rPr>
        <w:t xml:space="preserve">, el rap se </w:t>
      </w:r>
      <w:r w:rsidRPr="00533522">
        <w:rPr>
          <w:rFonts w:asciiTheme="majorHAnsi" w:eastAsia="Calibri" w:hAnsiTheme="majorHAnsi" w:cstheme="majorHAnsi"/>
        </w:rPr>
        <w:t>interpreta en función de factores externos como la precariedad laboral, la inmigración o la identidad étnica, subrayando la “falta” de esta música para cumplir un rol transformador, lo cual genera decepción en algunos analistas. En contraste, la visión pop</w:t>
      </w:r>
      <w:r w:rsidRPr="00533522">
        <w:rPr>
          <w:rFonts w:asciiTheme="majorHAnsi" w:eastAsia="Calibri" w:hAnsiTheme="majorHAnsi" w:cstheme="majorHAnsi"/>
        </w:rPr>
        <w:t>ulista reivindica y valora al rap, tratando de otorgarle legitimidad científica al caracterizarlo como una expresión cultural de barrios desfavorecidos, una estética posmoderna o un recurso para el trance, entre otras interpretaciones.</w:t>
      </w:r>
    </w:p>
    <w:p w14:paraId="00000028" w14:textId="70D50995"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Una segunda oscilaci</w:t>
      </w:r>
      <w:r w:rsidRPr="00533522">
        <w:rPr>
          <w:rFonts w:asciiTheme="majorHAnsi" w:eastAsia="Calibri" w:hAnsiTheme="majorHAnsi" w:cstheme="majorHAnsi"/>
        </w:rPr>
        <w:t xml:space="preserve">ón se encuentra entre posturas que interpretan el rap como un caso de apropiación que goza de autonomía o, en su defecto, como mera imitación en torno a los flujos culturales y económicos internacionales y regionales. Al respecto, A. </w:t>
      </w:r>
      <w:proofErr w:type="spellStart"/>
      <w:r w:rsidRPr="00533522">
        <w:rPr>
          <w:rFonts w:asciiTheme="majorHAnsi" w:eastAsia="Calibri" w:hAnsiTheme="majorHAnsi" w:cstheme="majorHAnsi"/>
        </w:rPr>
        <w:t>Pennycook</w:t>
      </w:r>
      <w:proofErr w:type="spellEnd"/>
      <w:r w:rsidRPr="00533522">
        <w:rPr>
          <w:rFonts w:asciiTheme="majorHAnsi" w:eastAsia="Calibri" w:hAnsiTheme="majorHAnsi" w:cstheme="majorHAnsi"/>
        </w:rPr>
        <w:t xml:space="preserve">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{"citationID":"rMFIcG10","properties":{"formattedCitation":"(2007)","plainCitation":"(2007)","noteIndex":0},"citationItems":[{"id":2854,"uris":["http://zotero.org/users/13574455/items/4LZQ3WH3"],"itemData":{"id":2854,"type":"article-journal","container-title":"Journal of Language, Identity &amp; Education","DOI":"10.1080/15348450701341246","ISSN":"1534-8458, 1532-7701","issue":"2","journalAbbreviation":"Journal of Language, Identity &amp; Education","language":"en","page":"101-115","source":"DOI.org (Crossref)","title":"Language, Localization, and the Real: Hip-Hop and the Global Spread of Authenticity","title-short":"Language, Localization, and the Real","volume":"6","author":[{"family":"Pennycook","given":"Alastair"}],"issued":{"date-parts":[["2007",6,11]]},"citation-key":"Pennycook-2007"},"label":"page","suppress-author":true}],"schema":"https://github.com/citation-style-language/schema/raw/master/csl-citation.json"}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(2007)</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en torno a los usos del lenguaje y la autenticidad del “</w:t>
      </w:r>
      <w:proofErr w:type="spellStart"/>
      <w:r w:rsidRPr="00533522">
        <w:rPr>
          <w:rFonts w:asciiTheme="majorHAnsi" w:eastAsia="Calibri" w:hAnsiTheme="majorHAnsi" w:cstheme="majorHAnsi"/>
          <w:i/>
        </w:rPr>
        <w:t>keepin</w:t>
      </w:r>
      <w:proofErr w:type="spellEnd"/>
      <w:r w:rsidRPr="00533522">
        <w:rPr>
          <w:rFonts w:asciiTheme="majorHAnsi" w:eastAsia="Calibri" w:hAnsiTheme="majorHAnsi" w:cstheme="majorHAnsi"/>
          <w:i/>
        </w:rPr>
        <w:t xml:space="preserve">’ </w:t>
      </w:r>
      <w:proofErr w:type="spellStart"/>
      <w:r w:rsidRPr="00533522">
        <w:rPr>
          <w:rFonts w:asciiTheme="majorHAnsi" w:eastAsia="Calibri" w:hAnsiTheme="majorHAnsi" w:cstheme="majorHAnsi"/>
          <w:i/>
        </w:rPr>
        <w:t>it</w:t>
      </w:r>
      <w:proofErr w:type="spellEnd"/>
      <w:r w:rsidRPr="00533522">
        <w:rPr>
          <w:rFonts w:asciiTheme="majorHAnsi" w:eastAsia="Calibri" w:hAnsiTheme="majorHAnsi" w:cstheme="majorHAnsi"/>
          <w:i/>
        </w:rPr>
        <w:t xml:space="preserve"> r</w:t>
      </w:r>
      <w:r w:rsidRPr="00533522">
        <w:rPr>
          <w:rFonts w:asciiTheme="majorHAnsi" w:eastAsia="Calibri" w:hAnsiTheme="majorHAnsi" w:cstheme="majorHAnsi"/>
          <w:i/>
        </w:rPr>
        <w:t>eal</w:t>
      </w:r>
      <w:r w:rsidRPr="00533522">
        <w:rPr>
          <w:rFonts w:asciiTheme="majorHAnsi" w:eastAsia="Calibri" w:hAnsiTheme="majorHAnsi" w:cstheme="majorHAnsi"/>
        </w:rPr>
        <w:t>”, muestra cómo el rap en tanto fenómeno global se localiza, transformándose y adaptándose. Por ejemplo, en el rechazo de ciertos aspectos del rap estadounidense (violencia y materialismo) en Tanzania o Senegal, en favor de cuestiones políticas y social</w:t>
      </w:r>
      <w:r w:rsidRPr="00533522">
        <w:rPr>
          <w:rFonts w:asciiTheme="majorHAnsi" w:eastAsia="Calibri" w:hAnsiTheme="majorHAnsi" w:cstheme="majorHAnsi"/>
        </w:rPr>
        <w:t xml:space="preserve">es. Por su lado, R. </w:t>
      </w:r>
      <w:proofErr w:type="spellStart"/>
      <w:r w:rsidRPr="00533522">
        <w:rPr>
          <w:rFonts w:asciiTheme="majorHAnsi" w:eastAsia="Calibri" w:hAnsiTheme="majorHAnsi" w:cstheme="majorHAnsi"/>
        </w:rPr>
        <w:t>Quitzow</w:t>
      </w:r>
      <w:proofErr w:type="spellEnd"/>
      <w:r w:rsidRPr="00533522">
        <w:rPr>
          <w:rFonts w:asciiTheme="majorHAnsi" w:eastAsia="Calibri" w:hAnsiTheme="majorHAnsi" w:cstheme="majorHAnsi"/>
        </w:rPr>
        <w:t xml:space="preserve">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pwRiTsjc","properties":{"formattedCitation":"(2005)","plainCitation":"(2005)","noteIndex":0},"citationItems":[{"id":3466,"uris":["http://zotero.org/users/13574455/items/YBGSU68H"],"itemData":{"id":3466,"type":"article-journal","container-title":"Bifurcaciones","issue":"1","note":"Citation Key: Quitzow2005","title":"Lejos de NYC: El hip hop en Chile","volume":"02","author":[{"family":"Quitzow","given":"Rainer"}],"issued":{"date-parts":[["2005"]]},"citation-key":"Quitzow2005"},"label":"page","suppress-author":true}],"schema":"https://github.com/citation-style-language/schema/raw/master/csl-citation.json"}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(2005)</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plantea la expansión del rap como una posible manifestación de imperiali</w:t>
      </w:r>
      <w:r w:rsidRPr="00533522">
        <w:rPr>
          <w:rFonts w:asciiTheme="majorHAnsi" w:eastAsia="Calibri" w:hAnsiTheme="majorHAnsi" w:cstheme="majorHAnsi"/>
        </w:rPr>
        <w:t xml:space="preserve">smo cultural; sin embargo, observa que en Santiago de Chile el Hip Hop genera interpretaciones que replican el estilo estadounidense como otras que utilizan el rap para afirmar una identidad propia. </w:t>
      </w:r>
    </w:p>
    <w:p w14:paraId="00000029"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Estas discusiones son articuladas en los textos de Sara </w:t>
      </w:r>
      <w:r w:rsidRPr="00533522">
        <w:rPr>
          <w:rFonts w:asciiTheme="majorHAnsi" w:eastAsia="Calibri" w:hAnsiTheme="majorHAnsi" w:cstheme="majorHAnsi"/>
        </w:rPr>
        <w:t xml:space="preserve">Ahmed González y María Cecilia </w:t>
      </w:r>
      <w:proofErr w:type="spellStart"/>
      <w:r w:rsidRPr="00533522">
        <w:rPr>
          <w:rFonts w:asciiTheme="majorHAnsi" w:eastAsia="Calibri" w:hAnsiTheme="majorHAnsi" w:cstheme="majorHAnsi"/>
        </w:rPr>
        <w:t>Picech</w:t>
      </w:r>
      <w:proofErr w:type="spellEnd"/>
      <w:r w:rsidRPr="00533522">
        <w:rPr>
          <w:rFonts w:asciiTheme="majorHAnsi" w:eastAsia="Calibri" w:hAnsiTheme="majorHAnsi" w:cstheme="majorHAnsi"/>
        </w:rPr>
        <w:t>. En el primer caso, Ahmed González analiza el drill, un subgénero del rap que, surgido en Estados Unidos, se ha popularizado en España entre jóvenes descendientes de inmigrantes pertenecientes a la Generación Z. Por su</w:t>
      </w:r>
      <w:r w:rsidRPr="00533522">
        <w:rPr>
          <w:rFonts w:asciiTheme="majorHAnsi" w:eastAsia="Calibri" w:hAnsiTheme="majorHAnsi" w:cstheme="majorHAnsi"/>
        </w:rPr>
        <w:t xml:space="preserve"> parte, María Cecilia </w:t>
      </w:r>
      <w:proofErr w:type="spellStart"/>
      <w:r w:rsidRPr="00533522">
        <w:rPr>
          <w:rFonts w:asciiTheme="majorHAnsi" w:eastAsia="Calibri" w:hAnsiTheme="majorHAnsi" w:cstheme="majorHAnsi"/>
        </w:rPr>
        <w:t>Picech</w:t>
      </w:r>
      <w:proofErr w:type="spellEnd"/>
      <w:r w:rsidRPr="00533522">
        <w:rPr>
          <w:rFonts w:asciiTheme="majorHAnsi" w:eastAsia="Calibri" w:hAnsiTheme="majorHAnsi" w:cstheme="majorHAnsi"/>
        </w:rPr>
        <w:t xml:space="preserve"> explora las formas de apropiación de la cultura </w:t>
      </w:r>
      <w:r w:rsidRPr="00533522">
        <w:rPr>
          <w:rFonts w:asciiTheme="majorHAnsi" w:eastAsia="Calibri" w:hAnsiTheme="majorHAnsi" w:cstheme="majorHAnsi"/>
        </w:rPr>
        <w:lastRenderedPageBreak/>
        <w:t xml:space="preserve">negra y la cuestión étnico-racial en el rap argentino, entendiendo que los procesos de </w:t>
      </w:r>
      <w:proofErr w:type="spellStart"/>
      <w:r w:rsidRPr="00533522">
        <w:rPr>
          <w:rFonts w:asciiTheme="majorHAnsi" w:eastAsia="Calibri" w:hAnsiTheme="majorHAnsi" w:cstheme="majorHAnsi"/>
        </w:rPr>
        <w:t>racialización</w:t>
      </w:r>
      <w:proofErr w:type="spellEnd"/>
      <w:r w:rsidRPr="00533522">
        <w:rPr>
          <w:rFonts w:asciiTheme="majorHAnsi" w:eastAsia="Calibri" w:hAnsiTheme="majorHAnsi" w:cstheme="majorHAnsi"/>
        </w:rPr>
        <w:t xml:space="preserve"> son históricos, contextuales y situados, y que la raza es un signo que se </w:t>
      </w:r>
      <w:proofErr w:type="spellStart"/>
      <w:r w:rsidRPr="00533522">
        <w:rPr>
          <w:rFonts w:asciiTheme="majorHAnsi" w:eastAsia="Calibri" w:hAnsiTheme="majorHAnsi" w:cstheme="majorHAnsi"/>
        </w:rPr>
        <w:t>perf</w:t>
      </w:r>
      <w:r w:rsidRPr="00533522">
        <w:rPr>
          <w:rFonts w:asciiTheme="majorHAnsi" w:eastAsia="Calibri" w:hAnsiTheme="majorHAnsi" w:cstheme="majorHAnsi"/>
        </w:rPr>
        <w:t>orma</w:t>
      </w:r>
      <w:proofErr w:type="spellEnd"/>
      <w:r w:rsidRPr="00533522">
        <w:rPr>
          <w:rFonts w:asciiTheme="majorHAnsi" w:eastAsia="Calibri" w:hAnsiTheme="majorHAnsi" w:cstheme="majorHAnsi"/>
        </w:rPr>
        <w:t xml:space="preserve"> a través de los discursos y las prácticas sociales. La blanquitud, el legado mestizo, la identidad “marrón”, lo afrodescendiente, los barrios marginales, la militancia social y las formas de apropiación del Hip Hop conviven y dialogan en un entramado </w:t>
      </w:r>
      <w:r w:rsidRPr="00533522">
        <w:rPr>
          <w:rFonts w:asciiTheme="majorHAnsi" w:eastAsia="Calibri" w:hAnsiTheme="majorHAnsi" w:cstheme="majorHAnsi"/>
        </w:rPr>
        <w:t>de significaciones donde el rap pone en acción múltiples dinámicas de poder.</w:t>
      </w:r>
    </w:p>
    <w:p w14:paraId="0000002A" w14:textId="4B4C8A3C"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Una tercera polaridad es la oposición entre esteticismo y sociologismo</w:t>
      </w:r>
      <w:r w:rsidR="007834E1" w:rsidRPr="00533522">
        <w:rPr>
          <w:rFonts w:asciiTheme="majorHAnsi" w:eastAsia="Calibri" w:hAnsiTheme="majorHAnsi" w:cstheme="majorHAnsi"/>
        </w:rPr>
        <w:t xml:space="preserve">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{"citationID":"OgMCkmCA","properties":{"formattedCitation":"(Hennion 2002; comentada por Boix 2015 para el caso del rap franc\\uc0\\u233{}s)","plainCitation":"(Hennion 2002; comentada por Boix 2015 para el caso del rap francés)","noteIndex":0},"citationItems":[{"id":755,"uris":["http://zotero.org/users/13574455/items/INULCVKC"],"itemData":{"id":755,"type":"book","event-place":"Barcelona","note":"titleTranslation:","publisher":"Paidós","publisher-place":"Barcelona","title":"La pasión musical","author":[{"family":"Hennion","given":"Antoine"}],"issued":{"date-parts":[["2002"]]},"citation-key":"Hennion-2002"}},{"id":3339,"uris":["http://zotero.org/users/13574455/items/3LARZX2R"],"itemData":{"id":3339,"type":"article-journal","container-title":"Apuntes de Investigación del CECYP","issue":"25","language":"es","source":"Zotero","title":"Entre el esteticismo y el sociologismo: un debate bibliográfico sobre el rap francés","volume":"XVII","author":[{"family":"Boix","given":"Ornela"}],"issued":{"date-parts":[["2015"]]},"citation-key":"Boix-2015"},"label":"page","prefix":"comentada por ","suffix":"para el caso del rap francés"}],"schema":"https://github.com/citation-style-language/schema/raw/master/csl-citation.json"}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szCs w:val="24"/>
        </w:rPr>
        <w:t>(Hennion 2002; comentada por Boix 2015 para el caso del rap francés)</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El esteticismo destaca la obra y estética del rap en fun</w:t>
      </w:r>
      <w:r w:rsidRPr="00533522">
        <w:rPr>
          <w:rFonts w:asciiTheme="majorHAnsi" w:eastAsia="Calibri" w:hAnsiTheme="majorHAnsi" w:cstheme="majorHAnsi"/>
        </w:rPr>
        <w:t>ción de sus atributos internos, mientras que el sociologismo se focaliza en factores sociales, considerando la música como una representación de ciertos grupos. Esta polaridad podría evitarse haciéndose cargo del carácter activo del arte, la música y la es</w:t>
      </w:r>
      <w:r w:rsidRPr="00533522">
        <w:rPr>
          <w:rFonts w:asciiTheme="majorHAnsi" w:eastAsia="Calibri" w:hAnsiTheme="majorHAnsi" w:cstheme="majorHAnsi"/>
        </w:rPr>
        <w:t xml:space="preserve">tética, al tiempo que destacando cómo la sociedad se involucra marcando a estos elementos, bajo las ideas de </w:t>
      </w:r>
      <w:proofErr w:type="spellStart"/>
      <w:r w:rsidRPr="00533522">
        <w:rPr>
          <w:rFonts w:asciiTheme="majorHAnsi" w:eastAsia="Calibri" w:hAnsiTheme="majorHAnsi" w:cstheme="majorHAnsi"/>
        </w:rPr>
        <w:t>co-producción</w:t>
      </w:r>
      <w:proofErr w:type="spellEnd"/>
      <w:r w:rsidRPr="00533522">
        <w:rPr>
          <w:rFonts w:asciiTheme="majorHAnsi" w:eastAsia="Calibri" w:hAnsiTheme="majorHAnsi" w:cstheme="majorHAnsi"/>
        </w:rPr>
        <w:t xml:space="preserve"> y mediación, ya mencionadas. Tales aspectos son los que aborda Carlos Luis Osejo </w:t>
      </w:r>
      <w:proofErr w:type="spellStart"/>
      <w:r w:rsidRPr="00533522">
        <w:rPr>
          <w:rFonts w:asciiTheme="majorHAnsi" w:eastAsia="Calibri" w:hAnsiTheme="majorHAnsi" w:cstheme="majorHAnsi"/>
        </w:rPr>
        <w:t>Paez</w:t>
      </w:r>
      <w:proofErr w:type="spellEnd"/>
      <w:r w:rsidRPr="00533522">
        <w:rPr>
          <w:rFonts w:asciiTheme="majorHAnsi" w:eastAsia="Calibri" w:hAnsiTheme="majorHAnsi" w:cstheme="majorHAnsi"/>
        </w:rPr>
        <w:t xml:space="preserve"> en su texto, donde propone analizar el impacto </w:t>
      </w:r>
      <w:r w:rsidRPr="00533522">
        <w:rPr>
          <w:rFonts w:asciiTheme="majorHAnsi" w:eastAsia="Calibri" w:hAnsiTheme="majorHAnsi" w:cstheme="majorHAnsi"/>
        </w:rPr>
        <w:t xml:space="preserve">de la tecnología de grabación, específicamente la introducción del software </w:t>
      </w:r>
      <w:proofErr w:type="spellStart"/>
      <w:r w:rsidRPr="00533522">
        <w:rPr>
          <w:rFonts w:asciiTheme="majorHAnsi" w:eastAsia="Calibri" w:hAnsiTheme="majorHAnsi" w:cstheme="majorHAnsi"/>
        </w:rPr>
        <w:t>Cool</w:t>
      </w:r>
      <w:proofErr w:type="spellEnd"/>
      <w:r w:rsidRPr="00533522">
        <w:rPr>
          <w:rFonts w:asciiTheme="majorHAnsi" w:eastAsia="Calibri" w:hAnsiTheme="majorHAnsi" w:cstheme="majorHAnsi"/>
        </w:rPr>
        <w:t xml:space="preserve"> </w:t>
      </w:r>
      <w:proofErr w:type="spellStart"/>
      <w:r w:rsidRPr="00533522">
        <w:rPr>
          <w:rFonts w:asciiTheme="majorHAnsi" w:eastAsia="Calibri" w:hAnsiTheme="majorHAnsi" w:cstheme="majorHAnsi"/>
        </w:rPr>
        <w:t>Edit</w:t>
      </w:r>
      <w:proofErr w:type="spellEnd"/>
      <w:r w:rsidRPr="00533522">
        <w:rPr>
          <w:rFonts w:asciiTheme="majorHAnsi" w:eastAsia="Calibri" w:hAnsiTheme="majorHAnsi" w:cstheme="majorHAnsi"/>
        </w:rPr>
        <w:t xml:space="preserve"> Pro en los 90, en las redes de producción y distribución del rap de Quito. La relación con las tecnología</w:t>
      </w:r>
      <w:ins w:id="30" w:author="Nelson Leandro Rodríguez Vega" w:date="2024-12-07T12:48:00Z">
        <w:r w:rsidR="00024F74">
          <w:rPr>
            <w:rFonts w:asciiTheme="majorHAnsi" w:eastAsia="Calibri" w:hAnsiTheme="majorHAnsi" w:cstheme="majorHAnsi"/>
          </w:rPr>
          <w:t>s</w:t>
        </w:r>
      </w:ins>
      <w:r w:rsidRPr="00533522">
        <w:rPr>
          <w:rFonts w:asciiTheme="majorHAnsi" w:eastAsia="Calibri" w:hAnsiTheme="majorHAnsi" w:cstheme="majorHAnsi"/>
        </w:rPr>
        <w:t xml:space="preserve"> se entiende aquí también en procesos de mediación que interviene</w:t>
      </w:r>
      <w:r w:rsidRPr="00533522">
        <w:rPr>
          <w:rFonts w:asciiTheme="majorHAnsi" w:eastAsia="Calibri" w:hAnsiTheme="majorHAnsi" w:cstheme="majorHAnsi"/>
        </w:rPr>
        <w:t xml:space="preserve">n y condicionan el desarrollo de las prácticas creativas que, según Osejo </w:t>
      </w:r>
      <w:proofErr w:type="spellStart"/>
      <w:r w:rsidRPr="00533522">
        <w:rPr>
          <w:rFonts w:asciiTheme="majorHAnsi" w:eastAsia="Calibri" w:hAnsiTheme="majorHAnsi" w:cstheme="majorHAnsi"/>
        </w:rPr>
        <w:t>Paez</w:t>
      </w:r>
      <w:proofErr w:type="spellEnd"/>
      <w:r w:rsidRPr="00533522">
        <w:rPr>
          <w:rFonts w:asciiTheme="majorHAnsi" w:eastAsia="Calibri" w:hAnsiTheme="majorHAnsi" w:cstheme="majorHAnsi"/>
        </w:rPr>
        <w:t xml:space="preserve">, “ayudaron a la reproducción material e ideológica de estos colectivos” ante un escenario marcado por la debilidad de la industria cultural ecuatoriana que, además, estaba poco </w:t>
      </w:r>
      <w:r w:rsidRPr="00533522">
        <w:rPr>
          <w:rFonts w:asciiTheme="majorHAnsi" w:eastAsia="Calibri" w:hAnsiTheme="majorHAnsi" w:cstheme="majorHAnsi"/>
        </w:rPr>
        <w:t>atenta al rap.</w:t>
      </w:r>
    </w:p>
    <w:p w14:paraId="0000002B"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En síntesis, los trabajos compilados en este dossier nos permiten delinear una perspectiva específica para el abordaje del rap “en acción”. Con esto buscamos evitar polaridades interpretativas y proponer un análisis que dé cuenta de articula</w:t>
      </w:r>
      <w:r w:rsidRPr="00533522">
        <w:rPr>
          <w:rFonts w:asciiTheme="majorHAnsi" w:eastAsia="Calibri" w:hAnsiTheme="majorHAnsi" w:cstheme="majorHAnsi"/>
        </w:rPr>
        <w:t>ciones singulares. Esto implica que los elementos y posiciones pueden coexistir y combinarse de manera variable y específica en su práctica. En última instancia, la interpretación del rap en desarrollo y abierto a diversas mediaciones debe responder a la c</w:t>
      </w:r>
      <w:r w:rsidRPr="00533522">
        <w:rPr>
          <w:rFonts w:asciiTheme="majorHAnsi" w:eastAsia="Calibri" w:hAnsiTheme="majorHAnsi" w:cstheme="majorHAnsi"/>
        </w:rPr>
        <w:t xml:space="preserve">omplejidad del fenómeno que no puede definirse de antemano. Para esto es clave, repetimos, </w:t>
      </w:r>
      <w:proofErr w:type="spellStart"/>
      <w:r w:rsidRPr="00533522">
        <w:rPr>
          <w:rFonts w:asciiTheme="majorHAnsi" w:eastAsia="Calibri" w:hAnsiTheme="majorHAnsi" w:cstheme="majorHAnsi"/>
        </w:rPr>
        <w:t>heterogeneizar</w:t>
      </w:r>
      <w:proofErr w:type="spellEnd"/>
      <w:r w:rsidRPr="00533522">
        <w:rPr>
          <w:rFonts w:asciiTheme="majorHAnsi" w:eastAsia="Calibri" w:hAnsiTheme="majorHAnsi" w:cstheme="majorHAnsi"/>
        </w:rPr>
        <w:t xml:space="preserve"> y diversificar los casos, situarlos e </w:t>
      </w:r>
      <w:proofErr w:type="spellStart"/>
      <w:r w:rsidRPr="00533522">
        <w:rPr>
          <w:rFonts w:asciiTheme="majorHAnsi" w:eastAsia="Calibri" w:hAnsiTheme="majorHAnsi" w:cstheme="majorHAnsi"/>
        </w:rPr>
        <w:t>historizarlos</w:t>
      </w:r>
      <w:proofErr w:type="spellEnd"/>
      <w:r w:rsidRPr="00533522">
        <w:rPr>
          <w:rFonts w:asciiTheme="majorHAnsi" w:eastAsia="Calibri" w:hAnsiTheme="majorHAnsi" w:cstheme="majorHAnsi"/>
        </w:rPr>
        <w:t>, y desde allí ver comparativamente las tendencias más generales.</w:t>
      </w:r>
    </w:p>
    <w:p w14:paraId="0000002C" w14:textId="3E1DD3A9"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A partir de este zigzagueo metodo</w:t>
      </w:r>
      <w:r w:rsidRPr="00533522">
        <w:rPr>
          <w:rFonts w:asciiTheme="majorHAnsi" w:eastAsia="Calibri" w:hAnsiTheme="majorHAnsi" w:cstheme="majorHAnsi"/>
        </w:rPr>
        <w:t xml:space="preserve">lógico y lejos de clausurar el debate, creemos que se puede volver al </w:t>
      </w:r>
      <w:r w:rsidRPr="00533522">
        <w:rPr>
          <w:rFonts w:asciiTheme="majorHAnsi" w:eastAsia="Calibri" w:hAnsiTheme="majorHAnsi" w:cstheme="majorHAnsi"/>
          <w:i/>
        </w:rPr>
        <w:t>poder</w:t>
      </w:r>
      <w:r w:rsidRPr="00533522">
        <w:rPr>
          <w:rFonts w:asciiTheme="majorHAnsi" w:eastAsia="Calibri" w:hAnsiTheme="majorHAnsi" w:cstheme="majorHAnsi"/>
        </w:rPr>
        <w:t xml:space="preserve"> como punto de llegada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{"citationID":"7Imm3FL7","properties":{"formattedCitation":"(Latour 2008)","plainCitation":"(Latour 2008)","noteIndex":0},"citationItems":[{"id":947,"uris":["http://zotero.org/users/13574455/items/XB7STVYG"],"itemData":{"id":947,"type":"book","event-place":"Buenos Aires","ISBN":"978-987-500-114-5","note":"Citation Key: Latour2008","publisher":"Manantial","publisher-place":"Buenos Aires","title":"Reensamblar lo Social: Una teoría del actor-red","author":[{"family":"Latour","given":"Bruno"}],"issued":{"date-parts":[["2008"]]},"citation-key":"Latour2008"}}],"schema":"https://github.com/citation-style-language/schema/raw/master/csl-citation.json"}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(Latour 2008)</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especialmente atendiendo a las desigualdades persistentes y dependencias culturales y económicas internacionales, pero también a las nuevas oportunidades y transformaciones tecnológicas que ofrece la situación contemporánea.</w:t>
      </w:r>
      <w:r w:rsidRPr="00533522">
        <w:rPr>
          <w:rFonts w:asciiTheme="majorHAnsi" w:eastAsia="Calibri" w:hAnsiTheme="majorHAnsi" w:cstheme="majorHAnsi"/>
        </w:rPr>
        <w:t xml:space="preserve"> Al respecto, nos gustaría destacar la investigación de José Juan Olvera Gudiño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{"citationID":"cHOtNbFg","properties":{"formattedCitation":"(2018)","plainCitation":"(2018)","noteIndex":0},"citationItems":[{"id":3465,"uris":["http://zotero.org/users/13574455/items/ZPPAVAMR"],"itemData":{"id":3465,"type":"book","event-place":"Ciudad de México","ISBN":"978-0-333-22779-4","note":"Citation Key: OlveraGudino2018","publisher":"Centro de Investigaciones y Estudios Superiores en Antropología Social","publisher-place":"Ciudad de México","title":"Economías del rap en el noreste de méxico. Emprendimientos y resistencias juveniles alrededor de la música popular","author":[{"family":"Olvera Gudiño","given":"José Juan"}],"issued":{"date-parts":[["2018"]]},"citation-key":"OlveraGudino2018"},"label":"page","suppress-author":true}],"schema":"https://github.com/citation-style-language/schema/raw/master/csl-citation.json"}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rPr>
        <w:t>(2018)</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en torno al rap del noreste de México. </w:t>
      </w:r>
    </w:p>
    <w:p w14:paraId="0000002D" w14:textId="77777777" w:rsidR="002B6CF2" w:rsidRPr="00533522" w:rsidRDefault="0005170F">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lastRenderedPageBreak/>
        <w:t>Su estudio parte de un ma</w:t>
      </w:r>
      <w:r w:rsidRPr="00533522">
        <w:rPr>
          <w:rFonts w:asciiTheme="majorHAnsi" w:eastAsia="Calibri" w:hAnsiTheme="majorHAnsi" w:cstheme="majorHAnsi"/>
        </w:rPr>
        <w:t xml:space="preserve">rco teórico diferente al propuesto en este dossier y utiliza el concepto de resistencia como eje central. Sin embargo, es un trabajo que no evita los desequilibrios ni las ambivalencias, abordando temas complejos como el </w:t>
      </w:r>
      <w:commentRangeStart w:id="31"/>
      <w:proofErr w:type="spellStart"/>
      <w:r w:rsidRPr="00533522">
        <w:rPr>
          <w:rFonts w:asciiTheme="majorHAnsi" w:eastAsia="Calibri" w:hAnsiTheme="majorHAnsi" w:cstheme="majorHAnsi"/>
        </w:rPr>
        <w:t>narcorrap</w:t>
      </w:r>
      <w:commentRangeEnd w:id="31"/>
      <w:proofErr w:type="spellEnd"/>
      <w:r w:rsidR="00024F74">
        <w:rPr>
          <w:rStyle w:val="Refdecomentario"/>
        </w:rPr>
        <w:commentReference w:id="31"/>
      </w:r>
      <w:r w:rsidRPr="00533522">
        <w:rPr>
          <w:rFonts w:asciiTheme="majorHAnsi" w:eastAsia="Calibri" w:hAnsiTheme="majorHAnsi" w:cstheme="majorHAnsi"/>
        </w:rPr>
        <w:t xml:space="preserve"> y, al mismo tiempo, diver</w:t>
      </w:r>
      <w:r w:rsidRPr="00533522">
        <w:rPr>
          <w:rFonts w:asciiTheme="majorHAnsi" w:eastAsia="Calibri" w:hAnsiTheme="majorHAnsi" w:cstheme="majorHAnsi"/>
        </w:rPr>
        <w:t>sifica la perspectiva hacia otras alternativas laborales donde los raperos establecen vínculos con el Estado. Con una descripción ampliamente informada por la historia y la etnografía, explora la diversidad de alternativas económicas asociadas al rap, su r</w:t>
      </w:r>
      <w:r w:rsidRPr="00533522">
        <w:rPr>
          <w:rFonts w:asciiTheme="majorHAnsi" w:eastAsia="Calibri" w:hAnsiTheme="majorHAnsi" w:cstheme="majorHAnsi"/>
        </w:rPr>
        <w:t xml:space="preserve">elación con las industrias culturales y la formación de vías alternativas a estas. </w:t>
      </w:r>
    </w:p>
    <w:p w14:paraId="0000002F" w14:textId="6B0A8DF4" w:rsidR="002B6CF2" w:rsidRPr="00533522" w:rsidRDefault="0005170F" w:rsidP="00533522">
      <w:pPr>
        <w:spacing w:line="360" w:lineRule="auto"/>
        <w:ind w:firstLine="720"/>
        <w:jc w:val="both"/>
        <w:rPr>
          <w:rFonts w:asciiTheme="majorHAnsi" w:eastAsia="Calibri" w:hAnsiTheme="majorHAnsi" w:cstheme="majorHAnsi"/>
        </w:rPr>
      </w:pPr>
      <w:r w:rsidRPr="00533522">
        <w:rPr>
          <w:rFonts w:asciiTheme="majorHAnsi" w:eastAsia="Calibri" w:hAnsiTheme="majorHAnsi" w:cstheme="majorHAnsi"/>
        </w:rPr>
        <w:t xml:space="preserve">Tal investigación permite entender un uso no </w:t>
      </w:r>
      <w:proofErr w:type="spellStart"/>
      <w:r w:rsidRPr="00533522">
        <w:rPr>
          <w:rFonts w:asciiTheme="majorHAnsi" w:eastAsia="Calibri" w:hAnsiTheme="majorHAnsi" w:cstheme="majorHAnsi"/>
        </w:rPr>
        <w:t>resistencialista</w:t>
      </w:r>
      <w:proofErr w:type="spellEnd"/>
      <w:r w:rsidRPr="00533522">
        <w:rPr>
          <w:rFonts w:asciiTheme="majorHAnsi" w:eastAsia="Calibri" w:hAnsiTheme="majorHAnsi" w:cstheme="majorHAnsi"/>
        </w:rPr>
        <w:t xml:space="preserve"> de la noción de </w:t>
      </w:r>
      <w:commentRangeStart w:id="32"/>
      <w:r w:rsidRPr="00533522">
        <w:rPr>
          <w:rFonts w:asciiTheme="majorHAnsi" w:eastAsia="Calibri" w:hAnsiTheme="majorHAnsi" w:cstheme="majorHAnsi"/>
        </w:rPr>
        <w:t>resistencia</w:t>
      </w:r>
      <w:commentRangeEnd w:id="32"/>
      <w:r w:rsidR="00024F74">
        <w:rPr>
          <w:rStyle w:val="Refdecomentario"/>
        </w:rPr>
        <w:commentReference w:id="32"/>
      </w:r>
      <w:r w:rsidRPr="00533522">
        <w:rPr>
          <w:rFonts w:asciiTheme="majorHAnsi" w:eastAsia="Calibri" w:hAnsiTheme="majorHAnsi" w:cstheme="majorHAnsi"/>
        </w:rPr>
        <w:t>. Así, a pesar de la diferencia teórica, tal orientación es afín a nuestra propuest</w:t>
      </w:r>
      <w:r w:rsidRPr="00533522">
        <w:rPr>
          <w:rFonts w:asciiTheme="majorHAnsi" w:eastAsia="Calibri" w:hAnsiTheme="majorHAnsi" w:cstheme="majorHAnsi"/>
        </w:rPr>
        <w:t>a de resituar —que es distinto a eliminar— la “resistencia” como una manera de desarrollar una apertura epistémica y metodológica. Asimismo, como se observa a través de la presente introducción, el planteamiento del rap en acción clama por enriquecer el di</w:t>
      </w:r>
      <w:r w:rsidRPr="00533522">
        <w:rPr>
          <w:rFonts w:asciiTheme="majorHAnsi" w:eastAsia="Calibri" w:hAnsiTheme="majorHAnsi" w:cstheme="majorHAnsi"/>
        </w:rPr>
        <w:t>álogo entre distintas disciplinas —como la sociología y la antropología con la historia, la musicología, los estudios lingüísticos y de la comunicación— para caracterizar al rap como objeto en toda su densidad. Se evita, de esa forma, encaminarse prematura</w:t>
      </w:r>
      <w:r w:rsidRPr="00533522">
        <w:rPr>
          <w:rFonts w:asciiTheme="majorHAnsi" w:eastAsia="Calibri" w:hAnsiTheme="majorHAnsi" w:cstheme="majorHAnsi"/>
        </w:rPr>
        <w:t xml:space="preserve">mente a un cierto </w:t>
      </w:r>
      <w:proofErr w:type="spellStart"/>
      <w:r w:rsidRPr="00533522">
        <w:rPr>
          <w:rFonts w:asciiTheme="majorHAnsi" w:eastAsia="Calibri" w:hAnsiTheme="majorHAnsi" w:cstheme="majorHAnsi"/>
          <w:i/>
        </w:rPr>
        <w:t>hegemonicocentrismo</w:t>
      </w:r>
      <w:proofErr w:type="spellEnd"/>
      <w:r w:rsidRPr="00533522">
        <w:rPr>
          <w:rFonts w:asciiTheme="majorHAnsi" w:eastAsia="Calibri" w:hAnsiTheme="majorHAnsi" w:cstheme="majorHAnsi"/>
          <w:i/>
        </w:rPr>
        <w:t xml:space="preserve"> </w:t>
      </w:r>
      <w:r w:rsidR="007834E1" w:rsidRPr="00533522">
        <w:rPr>
          <w:rFonts w:asciiTheme="majorHAnsi" w:eastAsia="Calibri" w:hAnsiTheme="majorHAnsi" w:cstheme="majorHAnsi"/>
          <w:i/>
        </w:rPr>
        <w:fldChar w:fldCharType="begin"/>
      </w:r>
      <w:r w:rsidR="007834E1" w:rsidRPr="00533522">
        <w:rPr>
          <w:rFonts w:asciiTheme="majorHAnsi" w:eastAsia="Calibri" w:hAnsiTheme="majorHAnsi" w:cstheme="majorHAnsi"/>
          <w:i/>
        </w:rPr>
        <w:instrText xml:space="preserve"> ADDIN ZOTERO_ITEM CSL_CITATION {"citationID":"FlocH1DO","properties":{"formattedCitation":"(Grimson 2014; Sem\\uc0\\u225{}n 2015)","plainCitation":"(Grimson 2014; Semán 2015)","noteIndex":0},"citationItems":[{"id":994,"uris":["http://zotero.org/users/13574455/items/4WVKDPHU"],"itemData":{"id":994,"type":"article-journal","abstract":"The heterogeneity of contemporary worlds challenges us to rethink theories of communication. The key concepts of communication, culture and hegemony are taken up here from their relationships with false cognates. A reconceptualization is proposed based on the idea that heterogeneity is constitutive of all communication processes.","container-title":"Versión. Estudios de Comunicación y Política","issue":"34","language":"es","note":"abstractTranslation:","source":"Zotero","title":"Comunicación y configuraciones culturales","author":[{"family":"Grimson","given":"Alejandro"}],"issued":{"date-parts":[["2014"]]},"citation-key":"Grimson-2014"}},{"id":954,"uris":["http://zotero.org/users/13574455/items/HAYVNZJJ"],"itemData":{"id":954,"type":"article-journal","container-title":"Apuntes de Investigación del CECYP","note":"Citation Key: Seman2015","page":"119–146","title":"Música, juventud, hegemonía: crítica de una recurrencia","volume":"25","author":[{"family":"Semán","given":"Pablo"}],"issued":{"date-parts":[["2015"]]},"citation-key":"Seman2015"}}],"schema":"https://github.com/citation-style-language/schema/raw/master/csl-citation.json"} </w:instrText>
      </w:r>
      <w:r w:rsidR="007834E1" w:rsidRPr="00533522">
        <w:rPr>
          <w:rFonts w:asciiTheme="majorHAnsi" w:eastAsia="Calibri" w:hAnsiTheme="majorHAnsi" w:cstheme="majorHAnsi"/>
          <w:i/>
        </w:rPr>
        <w:fldChar w:fldCharType="separate"/>
      </w:r>
      <w:r w:rsidR="007834E1" w:rsidRPr="00533522">
        <w:rPr>
          <w:rFonts w:asciiTheme="majorHAnsi" w:hAnsiTheme="majorHAnsi" w:cstheme="majorHAnsi"/>
          <w:szCs w:val="24"/>
        </w:rPr>
        <w:t>(Grimson 2014; Semán 2015)</w:t>
      </w:r>
      <w:r w:rsidR="007834E1" w:rsidRPr="00533522">
        <w:rPr>
          <w:rFonts w:asciiTheme="majorHAnsi" w:eastAsia="Calibri" w:hAnsiTheme="majorHAnsi" w:cstheme="majorHAnsi"/>
          <w:i/>
        </w:rPr>
        <w:fldChar w:fldCharType="end"/>
      </w:r>
      <w:r w:rsidRPr="00533522">
        <w:rPr>
          <w:rFonts w:asciiTheme="majorHAnsi" w:eastAsia="Calibri" w:hAnsiTheme="majorHAnsi" w:cstheme="majorHAnsi"/>
          <w:i/>
        </w:rPr>
        <w:t xml:space="preserve"> </w:t>
      </w:r>
      <w:r w:rsidRPr="00533522">
        <w:rPr>
          <w:rFonts w:asciiTheme="majorHAnsi" w:eastAsia="Calibri" w:hAnsiTheme="majorHAnsi" w:cstheme="majorHAnsi"/>
        </w:rPr>
        <w:t xml:space="preserve">que reduce el horizonte de las mediaciones presentes en el fenómeno. En fin, será importante, buscar un nivel de descripción del poder en sus realizaciones prácticas </w:t>
      </w:r>
      <w:r w:rsidR="007834E1" w:rsidRPr="00533522">
        <w:rPr>
          <w:rFonts w:asciiTheme="majorHAnsi" w:eastAsia="Calibri" w:hAnsiTheme="majorHAnsi" w:cstheme="majorHAnsi"/>
        </w:rPr>
        <w:fldChar w:fldCharType="begin"/>
      </w:r>
      <w:r w:rsidR="007834E1" w:rsidRPr="00533522">
        <w:rPr>
          <w:rFonts w:asciiTheme="majorHAnsi" w:eastAsia="Calibri" w:hAnsiTheme="majorHAnsi" w:cstheme="majorHAnsi"/>
        </w:rPr>
        <w:instrText xml:space="preserve"> ADDIN ZOTERO_ITEM CSL_CITATION {"citationID":"lgDjBsv3","properties":{"formattedCitation":"(Barthe et\\uc0\\u160{}al. 2017)","plainCitation":"(Barthe et al. 2017)","noteIndex":0},"citationItems":[{"id":888,"uris":["http://zotero.org/users/13574455/items/JZLI8QQY"],"itemData":{"id":888,"type":"article-magazine","container-title":"Papeles de trabajo","issue":"19","note":"titleTranslation:","page":"261-302","title":"Sociología pragmática: manual de uso","volume":"11","author":[{"family":"Barthe","given":"Yannick"},{"family":"Blic","given":"Damien","non-dropping-particle":"de"},{"family":"Heurtin","given":"Jean-Philippe"},{"family":"Lagneau","given":"Éric"},{"family":"Lemieux","given":"Cyril"},{"family":"Linhardt","given":"Dominique"},{"family":"Moreau de Bellaing","given":"Cédric"},{"family":"Rémy","given":"Catherine"},{"family":"Trom","given":"Danny"}],"issued":{"date-parts":[["2017"]]},"citation-key":"Barthe-2017"}}],"schema":"https://github.com/citation-style-language/schema/raw/master/csl-citation.json"} </w:instrText>
      </w:r>
      <w:r w:rsidR="007834E1" w:rsidRPr="00533522">
        <w:rPr>
          <w:rFonts w:asciiTheme="majorHAnsi" w:eastAsia="Calibri" w:hAnsiTheme="majorHAnsi" w:cstheme="majorHAnsi"/>
        </w:rPr>
        <w:fldChar w:fldCharType="separate"/>
      </w:r>
      <w:r w:rsidR="007834E1" w:rsidRPr="00533522">
        <w:rPr>
          <w:rFonts w:asciiTheme="majorHAnsi" w:hAnsiTheme="majorHAnsi" w:cstheme="majorHAnsi"/>
          <w:szCs w:val="24"/>
        </w:rPr>
        <w:t>(Barthe et al. 2017)</w:t>
      </w:r>
      <w:r w:rsidR="007834E1" w:rsidRPr="00533522">
        <w:rPr>
          <w:rFonts w:asciiTheme="majorHAnsi" w:eastAsia="Calibri" w:hAnsiTheme="majorHAnsi" w:cstheme="majorHAnsi"/>
        </w:rPr>
        <w:fldChar w:fldCharType="end"/>
      </w:r>
      <w:r w:rsidRPr="00533522">
        <w:rPr>
          <w:rFonts w:asciiTheme="majorHAnsi" w:eastAsia="Calibri" w:hAnsiTheme="majorHAnsi" w:cstheme="majorHAnsi"/>
        </w:rPr>
        <w:t xml:space="preserve"> y no tanto como </w:t>
      </w:r>
      <w:r w:rsidRPr="00533522">
        <w:rPr>
          <w:rFonts w:asciiTheme="majorHAnsi" w:eastAsia="Calibri" w:hAnsiTheme="majorHAnsi" w:cstheme="majorHAnsi"/>
          <w:i/>
        </w:rPr>
        <w:t xml:space="preserve">a </w:t>
      </w:r>
      <w:proofErr w:type="spellStart"/>
      <w:r w:rsidRPr="00533522">
        <w:rPr>
          <w:rFonts w:asciiTheme="majorHAnsi" w:eastAsia="Calibri" w:hAnsiTheme="majorHAnsi" w:cstheme="majorHAnsi"/>
          <w:i/>
        </w:rPr>
        <w:t>prioris</w:t>
      </w:r>
      <w:proofErr w:type="spellEnd"/>
      <w:r w:rsidRPr="00533522">
        <w:rPr>
          <w:rFonts w:asciiTheme="majorHAnsi" w:eastAsia="Calibri" w:hAnsiTheme="majorHAnsi" w:cstheme="majorHAnsi"/>
        </w:rPr>
        <w:t xml:space="preserve"> teóricos o </w:t>
      </w:r>
      <w:r w:rsidRPr="00533522">
        <w:rPr>
          <w:rFonts w:asciiTheme="majorHAnsi" w:eastAsia="Calibri" w:hAnsiTheme="majorHAnsi" w:cstheme="majorHAnsi"/>
          <w:highlight w:val="white"/>
        </w:rPr>
        <w:t xml:space="preserve">prejuicios que pueden conducir a una lectura simplista y homogénea del </w:t>
      </w:r>
      <w:r w:rsidRPr="00533522">
        <w:rPr>
          <w:rFonts w:asciiTheme="majorHAnsi" w:eastAsia="Calibri" w:hAnsiTheme="majorHAnsi" w:cstheme="majorHAnsi"/>
          <w:highlight w:val="white"/>
        </w:rPr>
        <w:t>rap</w:t>
      </w:r>
      <w:r w:rsidRPr="00533522">
        <w:rPr>
          <w:rFonts w:asciiTheme="majorHAnsi" w:eastAsia="Calibri" w:hAnsiTheme="majorHAnsi" w:cstheme="majorHAnsi"/>
        </w:rPr>
        <w:t xml:space="preserve">. </w:t>
      </w:r>
    </w:p>
    <w:p w14:paraId="00000030" w14:textId="77777777" w:rsidR="002B6CF2" w:rsidRPr="00533522" w:rsidRDefault="002B6CF2">
      <w:pPr>
        <w:spacing w:line="240" w:lineRule="auto"/>
        <w:jc w:val="both"/>
        <w:rPr>
          <w:rFonts w:asciiTheme="majorHAnsi" w:eastAsia="Calibri" w:hAnsiTheme="majorHAnsi" w:cstheme="majorHAnsi"/>
          <w:b/>
        </w:rPr>
      </w:pPr>
    </w:p>
    <w:p w14:paraId="79EBB339" w14:textId="4D8B915B" w:rsidR="007834E1" w:rsidRPr="00533522" w:rsidRDefault="0005170F" w:rsidP="00533522">
      <w:pPr>
        <w:jc w:val="both"/>
        <w:rPr>
          <w:rFonts w:asciiTheme="majorHAnsi" w:eastAsia="Calibri" w:hAnsiTheme="majorHAnsi" w:cstheme="majorHAnsi"/>
          <w:b/>
        </w:rPr>
      </w:pPr>
      <w:r w:rsidRPr="00533522">
        <w:rPr>
          <w:rFonts w:asciiTheme="majorHAnsi" w:eastAsia="Calibri" w:hAnsiTheme="majorHAnsi" w:cstheme="majorHAnsi"/>
          <w:b/>
        </w:rPr>
        <w:t>Referencias bibliográficas</w:t>
      </w:r>
    </w:p>
    <w:p w14:paraId="229BC11A" w14:textId="77777777" w:rsidR="00533522" w:rsidRPr="00533522" w:rsidRDefault="007834E1" w:rsidP="00533522">
      <w:pPr>
        <w:pStyle w:val="Bibliografa"/>
        <w:jc w:val="both"/>
        <w:rPr>
          <w:rFonts w:asciiTheme="majorHAnsi" w:hAnsiTheme="majorHAnsi" w:cstheme="majorHAnsi"/>
        </w:rPr>
      </w:pPr>
      <w:r w:rsidRPr="00533522">
        <w:rPr>
          <w:rFonts w:asciiTheme="majorHAnsi" w:eastAsia="Calibri" w:hAnsiTheme="majorHAnsi" w:cstheme="majorHAnsi"/>
        </w:rPr>
        <w:fldChar w:fldCharType="begin"/>
      </w:r>
      <w:r w:rsidR="00533522" w:rsidRPr="00533522">
        <w:rPr>
          <w:rFonts w:asciiTheme="majorHAnsi" w:eastAsia="Calibri" w:hAnsiTheme="majorHAnsi" w:cstheme="majorHAnsi"/>
        </w:rPr>
        <w:instrText xml:space="preserve"> ADDIN ZOTERO_BIBL {"uncited":[],"omitted":[],"custom":[]} CSL_BIBLIOGRAPHY </w:instrText>
      </w:r>
      <w:r w:rsidRPr="00533522">
        <w:rPr>
          <w:rFonts w:asciiTheme="majorHAnsi" w:eastAsia="Calibri" w:hAnsiTheme="majorHAnsi" w:cstheme="majorHAnsi"/>
        </w:rPr>
        <w:fldChar w:fldCharType="separate"/>
      </w:r>
      <w:r w:rsidR="00533522" w:rsidRPr="00533522">
        <w:rPr>
          <w:rFonts w:asciiTheme="majorHAnsi" w:hAnsiTheme="majorHAnsi" w:cstheme="majorHAnsi"/>
        </w:rPr>
        <w:t xml:space="preserve">Abeille, Constanza, y Aldo Aguirre. 2023. “El freestyle como práctica discursiva. Análisis de la batalla ‘Zona Zero’ de Rafaela (Santa Fe)”. En </w:t>
      </w:r>
      <w:r w:rsidR="00533522" w:rsidRPr="00533522">
        <w:rPr>
          <w:rFonts w:asciiTheme="majorHAnsi" w:hAnsiTheme="majorHAnsi" w:cstheme="majorHAnsi"/>
          <w:i/>
          <w:iCs/>
        </w:rPr>
        <w:t>Estilo libre, La práctica del rap freestyle en Argentina</w:t>
      </w:r>
      <w:r w:rsidR="00533522" w:rsidRPr="00533522">
        <w:rPr>
          <w:rFonts w:asciiTheme="majorHAnsi" w:hAnsiTheme="majorHAnsi" w:cstheme="majorHAnsi"/>
        </w:rPr>
        <w:t>, editado por Martin Biaggini, 117–29. Buenos Aires: Laviatán.</w:t>
      </w:r>
    </w:p>
    <w:p w14:paraId="4C4BD2FE"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Abeille, Constanza, y María Cecilia Picech, eds. 2023. </w:t>
      </w:r>
      <w:r w:rsidRPr="00533522">
        <w:rPr>
          <w:rFonts w:asciiTheme="majorHAnsi" w:hAnsiTheme="majorHAnsi" w:cstheme="majorHAnsi"/>
          <w:i/>
          <w:iCs/>
        </w:rPr>
        <w:t>¿Adónde están las chicas? Identidades femeninas y estereotipos de género en el rap y la música urbana contemporánea</w:t>
      </w:r>
      <w:r w:rsidRPr="00533522">
        <w:rPr>
          <w:rFonts w:asciiTheme="majorHAnsi" w:hAnsiTheme="majorHAnsi" w:cstheme="majorHAnsi"/>
        </w:rPr>
        <w:t>. Buenos Aires: Leviatán.</w:t>
      </w:r>
    </w:p>
    <w:p w14:paraId="13EA3E3B"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Alabarces, Pablo. 2008. “Posludio: Música popular, identidad, resistencia y tanto ruido (para tan poca furia)”. </w:t>
      </w:r>
      <w:r w:rsidRPr="00533522">
        <w:rPr>
          <w:rFonts w:asciiTheme="majorHAnsi" w:hAnsiTheme="majorHAnsi" w:cstheme="majorHAnsi"/>
          <w:i/>
          <w:iCs/>
        </w:rPr>
        <w:t>Trans-Revista Transcultural de Música</w:t>
      </w:r>
      <w:r w:rsidRPr="00533522">
        <w:rPr>
          <w:rFonts w:asciiTheme="majorHAnsi" w:hAnsiTheme="majorHAnsi" w:cstheme="majorHAnsi"/>
        </w:rPr>
        <w:t xml:space="preserve"> 12.</w:t>
      </w:r>
    </w:p>
    <w:p w14:paraId="1C621CC0"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rPr>
        <w:t xml:space="preserve">———. 2021. </w:t>
      </w:r>
      <w:r w:rsidRPr="00533522">
        <w:rPr>
          <w:rFonts w:asciiTheme="majorHAnsi" w:hAnsiTheme="majorHAnsi" w:cstheme="majorHAnsi"/>
          <w:i/>
          <w:iCs/>
        </w:rPr>
        <w:t>Pospopulares. Las culturas populares después de la hibridación</w:t>
      </w:r>
      <w:r w:rsidRPr="00533522">
        <w:rPr>
          <w:rFonts w:asciiTheme="majorHAnsi" w:hAnsiTheme="majorHAnsi" w:cstheme="majorHAnsi"/>
        </w:rPr>
        <w:t xml:space="preserve">. </w:t>
      </w:r>
      <w:r w:rsidRPr="00533522">
        <w:rPr>
          <w:rFonts w:asciiTheme="majorHAnsi" w:hAnsiTheme="majorHAnsi" w:cstheme="majorHAnsi"/>
          <w:lang w:val="en-US"/>
        </w:rPr>
        <w:t>Guadalajara: Bielefeld University Press.</w:t>
      </w:r>
    </w:p>
    <w:p w14:paraId="7AF5B7E1"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lang w:val="en-US"/>
        </w:rPr>
        <w:t xml:space="preserve">Alim, H. Samy, Awad Ibrahim, y Alastair Pennycook, eds. 2009. </w:t>
      </w:r>
      <w:r w:rsidRPr="00533522">
        <w:rPr>
          <w:rFonts w:asciiTheme="majorHAnsi" w:hAnsiTheme="majorHAnsi" w:cstheme="majorHAnsi"/>
          <w:i/>
          <w:iCs/>
          <w:lang w:val="en-US"/>
        </w:rPr>
        <w:t>Global Linguistic Flows: Hip Hop Cultures, Youth Identities, and the Politics of Language</w:t>
      </w:r>
      <w:r w:rsidRPr="00533522">
        <w:rPr>
          <w:rFonts w:asciiTheme="majorHAnsi" w:hAnsiTheme="majorHAnsi" w:cstheme="majorHAnsi"/>
          <w:lang w:val="en-US"/>
        </w:rPr>
        <w:t xml:space="preserve">. </w:t>
      </w:r>
      <w:r w:rsidRPr="00533522">
        <w:rPr>
          <w:rFonts w:asciiTheme="majorHAnsi" w:hAnsiTheme="majorHAnsi" w:cstheme="majorHAnsi"/>
        </w:rPr>
        <w:t>New York, NY: Routledge.</w:t>
      </w:r>
    </w:p>
    <w:p w14:paraId="3F9C338A"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Arias, Maria Agustina. 2023. ““‘Que se pudra’: estrategias discursivas empleadas por jóvenes freestylers para la gestión identitaria”. En </w:t>
      </w:r>
      <w:r w:rsidRPr="00533522">
        <w:rPr>
          <w:rFonts w:asciiTheme="majorHAnsi" w:hAnsiTheme="majorHAnsi" w:cstheme="majorHAnsi"/>
          <w:i/>
          <w:iCs/>
        </w:rPr>
        <w:t>Estilo libre, La práctica del rap freestyle en Argentina</w:t>
      </w:r>
      <w:r w:rsidRPr="00533522">
        <w:rPr>
          <w:rFonts w:asciiTheme="majorHAnsi" w:hAnsiTheme="majorHAnsi" w:cstheme="majorHAnsi"/>
        </w:rPr>
        <w:t>, editado por Martin Biaggini. Buenos Aires: Laviatán.</w:t>
      </w:r>
    </w:p>
    <w:p w14:paraId="66721843"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Ávila-Torres, Victor. 2014. “La construcción socio-técnicas de la música digital y su valor”. Tesis de Maestría en Comunicación, Universidad Iberoamericana.</w:t>
      </w:r>
    </w:p>
    <w:p w14:paraId="4219A818"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rPr>
        <w:t xml:space="preserve">Baker, Geoffrey. 2005. “¡Hip hop, revolución! </w:t>
      </w:r>
      <w:r w:rsidRPr="00533522">
        <w:rPr>
          <w:rFonts w:asciiTheme="majorHAnsi" w:hAnsiTheme="majorHAnsi" w:cstheme="majorHAnsi"/>
          <w:lang w:val="en-US"/>
        </w:rPr>
        <w:t xml:space="preserve">Nationalizing rap in Cuba”. </w:t>
      </w:r>
      <w:r w:rsidRPr="00533522">
        <w:rPr>
          <w:rFonts w:asciiTheme="majorHAnsi" w:hAnsiTheme="majorHAnsi" w:cstheme="majorHAnsi"/>
          <w:i/>
          <w:iCs/>
          <w:lang w:val="en-US"/>
        </w:rPr>
        <w:t>Ethnomusicology</w:t>
      </w:r>
      <w:r w:rsidRPr="00533522">
        <w:rPr>
          <w:rFonts w:asciiTheme="majorHAnsi" w:hAnsiTheme="majorHAnsi" w:cstheme="majorHAnsi"/>
          <w:lang w:val="en-US"/>
        </w:rPr>
        <w:t xml:space="preserve"> 48 (3): 368–402.</w:t>
      </w:r>
    </w:p>
    <w:p w14:paraId="6D526DD1"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lang w:val="fr-FR"/>
        </w:rPr>
        <w:t xml:space="preserve">Barthe, Yannick, Damien de Blic, Jean-Philippe Heurtin, Éric Lagneau, Cyril Lemieux, Dominique Linhardt, Cédric Moreau de Bellaing, Catherine Rémy, y Danny Trom. 2017. </w:t>
      </w:r>
      <w:r w:rsidRPr="00533522">
        <w:rPr>
          <w:rFonts w:asciiTheme="majorHAnsi" w:hAnsiTheme="majorHAnsi" w:cstheme="majorHAnsi"/>
        </w:rPr>
        <w:t xml:space="preserve">“Sociología pragmática: manual de uso”. </w:t>
      </w:r>
      <w:r w:rsidRPr="00533522">
        <w:rPr>
          <w:rFonts w:asciiTheme="majorHAnsi" w:hAnsiTheme="majorHAnsi" w:cstheme="majorHAnsi"/>
          <w:i/>
          <w:iCs/>
        </w:rPr>
        <w:t>Papeles de trabajo</w:t>
      </w:r>
      <w:r w:rsidRPr="00533522">
        <w:rPr>
          <w:rFonts w:asciiTheme="majorHAnsi" w:hAnsiTheme="majorHAnsi" w:cstheme="majorHAnsi"/>
        </w:rPr>
        <w:t>, 2017.</w:t>
      </w:r>
    </w:p>
    <w:p w14:paraId="0E4BE79C"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lastRenderedPageBreak/>
        <w:t xml:space="preserve">Bennett, Andy. 1999. </w:t>
      </w:r>
      <w:r w:rsidRPr="00533522">
        <w:rPr>
          <w:rFonts w:asciiTheme="majorHAnsi" w:hAnsiTheme="majorHAnsi" w:cstheme="majorHAnsi"/>
          <w:lang w:val="en-US"/>
        </w:rPr>
        <w:t xml:space="preserve">“Rappin’ on the Tyne: White Hip Hop Culture in Northeast England – An Ethnographic Study”. </w:t>
      </w:r>
      <w:r w:rsidRPr="00533522">
        <w:rPr>
          <w:rFonts w:asciiTheme="majorHAnsi" w:hAnsiTheme="majorHAnsi" w:cstheme="majorHAnsi"/>
          <w:i/>
          <w:iCs/>
        </w:rPr>
        <w:t>The Sociological Review</w:t>
      </w:r>
      <w:r w:rsidRPr="00533522">
        <w:rPr>
          <w:rFonts w:asciiTheme="majorHAnsi" w:hAnsiTheme="majorHAnsi" w:cstheme="majorHAnsi"/>
        </w:rPr>
        <w:t xml:space="preserve"> 47 (1): 1–24. https://doi.org/10.1111/1467-954X.00160.</w:t>
      </w:r>
    </w:p>
    <w:p w14:paraId="110108BE"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Benzecry, Claudio. 2012. </w:t>
      </w:r>
      <w:r w:rsidRPr="00533522">
        <w:rPr>
          <w:rFonts w:asciiTheme="majorHAnsi" w:hAnsiTheme="majorHAnsi" w:cstheme="majorHAnsi"/>
          <w:i/>
          <w:iCs/>
        </w:rPr>
        <w:t>El fanático de la ópera: etnografía de una obsesión</w:t>
      </w:r>
      <w:r w:rsidRPr="00533522">
        <w:rPr>
          <w:rFonts w:asciiTheme="majorHAnsi" w:hAnsiTheme="majorHAnsi" w:cstheme="majorHAnsi"/>
        </w:rPr>
        <w:t>. 1. ed. Sociología y política. Buenos Aires: Siglo XXI Ed.</w:t>
      </w:r>
    </w:p>
    <w:p w14:paraId="6FB915EC"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Biaggini, Martín, ed. 2022. </w:t>
      </w:r>
      <w:r w:rsidRPr="00533522">
        <w:rPr>
          <w:rFonts w:asciiTheme="majorHAnsi" w:hAnsiTheme="majorHAnsi" w:cstheme="majorHAnsi"/>
          <w:i/>
          <w:iCs/>
        </w:rPr>
        <w:t>Jóvenes, Identidades y Territorios. La Práctica del Rap en el Conurbano de Buenos Aires</w:t>
      </w:r>
      <w:r w:rsidRPr="00533522">
        <w:rPr>
          <w:rFonts w:asciiTheme="majorHAnsi" w:hAnsiTheme="majorHAnsi" w:cstheme="majorHAnsi"/>
        </w:rPr>
        <w:t>. Florencio Varela: Universidad Nacional Arturo Jauretche.</w:t>
      </w:r>
    </w:p>
    <w:p w14:paraId="2A8AE1B7"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 ed. 2023. </w:t>
      </w:r>
      <w:r w:rsidRPr="00533522">
        <w:rPr>
          <w:rFonts w:asciiTheme="majorHAnsi" w:hAnsiTheme="majorHAnsi" w:cstheme="majorHAnsi"/>
          <w:i/>
          <w:iCs/>
        </w:rPr>
        <w:t>Estilo Libre. La Práctica del Rap Freestyle en Argentina</w:t>
      </w:r>
      <w:r w:rsidRPr="00533522">
        <w:rPr>
          <w:rFonts w:asciiTheme="majorHAnsi" w:hAnsiTheme="majorHAnsi" w:cstheme="majorHAnsi"/>
        </w:rPr>
        <w:t>. Buenos Aires: Biblos.</w:t>
      </w:r>
    </w:p>
    <w:p w14:paraId="2D02015F"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Blázquez, Gustavo. 2009. </w:t>
      </w:r>
      <w:r w:rsidRPr="00533522">
        <w:rPr>
          <w:rFonts w:asciiTheme="majorHAnsi" w:hAnsiTheme="majorHAnsi" w:cstheme="majorHAnsi"/>
          <w:i/>
          <w:iCs/>
        </w:rPr>
        <w:t>Músicos, mujeres y algo para tomar. El mundo de los cuartetos de Córdoba</w:t>
      </w:r>
      <w:r w:rsidRPr="00533522">
        <w:rPr>
          <w:rFonts w:asciiTheme="majorHAnsi" w:hAnsiTheme="majorHAnsi" w:cstheme="majorHAnsi"/>
        </w:rPr>
        <w:t>. Córdoba: Ediciones Recovecos.</w:t>
      </w:r>
    </w:p>
    <w:p w14:paraId="40FB75D3"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Boix, Ornela. 2015. “Entre el esteticismo y el sociologismo: un debate bibliográfico sobre el rap francés”. </w:t>
      </w:r>
      <w:r w:rsidRPr="00533522">
        <w:rPr>
          <w:rFonts w:asciiTheme="majorHAnsi" w:hAnsiTheme="majorHAnsi" w:cstheme="majorHAnsi"/>
          <w:i/>
          <w:iCs/>
        </w:rPr>
        <w:t>Apuntes de Investigación del CECYP</w:t>
      </w:r>
      <w:r w:rsidRPr="00533522">
        <w:rPr>
          <w:rFonts w:asciiTheme="majorHAnsi" w:hAnsiTheme="majorHAnsi" w:cstheme="majorHAnsi"/>
        </w:rPr>
        <w:t xml:space="preserve"> XVII (25).</w:t>
      </w:r>
    </w:p>
    <w:p w14:paraId="09E3F11A"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Born, Georgina. 2005. “On Musical Mediation: Ontology, Technology and Creativity”. </w:t>
      </w:r>
      <w:r w:rsidRPr="00533522">
        <w:rPr>
          <w:rFonts w:asciiTheme="majorHAnsi" w:hAnsiTheme="majorHAnsi" w:cstheme="majorHAnsi"/>
          <w:i/>
          <w:iCs/>
          <w:lang w:val="en-US"/>
        </w:rPr>
        <w:t>Twentieth-Century Music</w:t>
      </w:r>
      <w:r w:rsidRPr="00533522">
        <w:rPr>
          <w:rFonts w:asciiTheme="majorHAnsi" w:hAnsiTheme="majorHAnsi" w:cstheme="majorHAnsi"/>
          <w:lang w:val="en-US"/>
        </w:rPr>
        <w:t xml:space="preserve"> 2 (1): 7–36. https://doi.org/10.1017/S147857220500023X.</w:t>
      </w:r>
    </w:p>
    <w:p w14:paraId="08A536EF"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Born, Georgina, y Andrew Barry. 2018. “Music, Mediation Theories and Actor-Network Theory”. </w:t>
      </w:r>
      <w:r w:rsidRPr="00533522">
        <w:rPr>
          <w:rFonts w:asciiTheme="majorHAnsi" w:hAnsiTheme="majorHAnsi" w:cstheme="majorHAnsi"/>
          <w:i/>
          <w:iCs/>
          <w:lang w:val="en-US"/>
        </w:rPr>
        <w:t>Contemporary Music Review</w:t>
      </w:r>
      <w:r w:rsidRPr="00533522">
        <w:rPr>
          <w:rFonts w:asciiTheme="majorHAnsi" w:hAnsiTheme="majorHAnsi" w:cstheme="majorHAnsi"/>
          <w:lang w:val="en-US"/>
        </w:rPr>
        <w:t xml:space="preserve"> 37 (5–6): 443–87. https://doi.org/10.1080/07494467.2018.1578107.</w:t>
      </w:r>
    </w:p>
    <w:p w14:paraId="4539230D"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lang w:val="en-US"/>
        </w:rPr>
        <w:t xml:space="preserve">Carozzi, María Julia. </w:t>
      </w:r>
      <w:r w:rsidRPr="00533522">
        <w:rPr>
          <w:rFonts w:asciiTheme="majorHAnsi" w:hAnsiTheme="majorHAnsi" w:cstheme="majorHAnsi"/>
        </w:rPr>
        <w:t xml:space="preserve">2015. </w:t>
      </w:r>
      <w:r w:rsidRPr="00533522">
        <w:rPr>
          <w:rFonts w:asciiTheme="majorHAnsi" w:hAnsiTheme="majorHAnsi" w:cstheme="majorHAnsi"/>
          <w:i/>
          <w:iCs/>
        </w:rPr>
        <w:t>Aquí se baila tango. Una etnografía de las milongas porteñas</w:t>
      </w:r>
      <w:r w:rsidRPr="00533522">
        <w:rPr>
          <w:rFonts w:asciiTheme="majorHAnsi" w:hAnsiTheme="majorHAnsi" w:cstheme="majorHAnsi"/>
        </w:rPr>
        <w:t>. Buenos Aires: Siglo XXI.</w:t>
      </w:r>
    </w:p>
    <w:p w14:paraId="3C02745A"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Chang, Jeff. 2014. </w:t>
      </w:r>
      <w:r w:rsidRPr="00533522">
        <w:rPr>
          <w:rFonts w:asciiTheme="majorHAnsi" w:hAnsiTheme="majorHAnsi" w:cstheme="majorHAnsi"/>
          <w:i/>
          <w:iCs/>
        </w:rPr>
        <w:t>Generación hip-hop. De la guerra de pandillas y el graffiti al gangsta rap</w:t>
      </w:r>
      <w:r w:rsidRPr="00533522">
        <w:rPr>
          <w:rFonts w:asciiTheme="majorHAnsi" w:hAnsiTheme="majorHAnsi" w:cstheme="majorHAnsi"/>
        </w:rPr>
        <w:t>. Buenos Aires: Caja Negra.</w:t>
      </w:r>
    </w:p>
    <w:p w14:paraId="4536773D"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Chang-Martinez, Ramon Ernesto. 2023. “Cincuenta años de Hip Hop: breve ensayo entre la nostalgia y el consumo”. </w:t>
      </w:r>
      <w:r w:rsidRPr="00533522">
        <w:rPr>
          <w:rFonts w:asciiTheme="majorHAnsi" w:hAnsiTheme="majorHAnsi" w:cstheme="majorHAnsi"/>
          <w:i/>
          <w:iCs/>
        </w:rPr>
        <w:t>Ruta Antropológica</w:t>
      </w:r>
      <w:r w:rsidRPr="00533522">
        <w:rPr>
          <w:rFonts w:asciiTheme="majorHAnsi" w:hAnsiTheme="majorHAnsi" w:cstheme="majorHAnsi"/>
        </w:rPr>
        <w:t>, n</w:t>
      </w:r>
      <w:r w:rsidRPr="00533522">
        <w:rPr>
          <w:rFonts w:asciiTheme="majorHAnsi" w:hAnsiTheme="majorHAnsi" w:cstheme="majorHAnsi"/>
          <w:vertAlign w:val="superscript"/>
        </w:rPr>
        <w:t>o</w:t>
      </w:r>
      <w:r w:rsidRPr="00533522">
        <w:rPr>
          <w:rFonts w:asciiTheme="majorHAnsi" w:hAnsiTheme="majorHAnsi" w:cstheme="majorHAnsi"/>
        </w:rPr>
        <w:t xml:space="preserve"> 16.</w:t>
      </w:r>
    </w:p>
    <w:p w14:paraId="55893121"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Deditius, Sabrina. 2015. “El insulto como ritual en la Batalla de Rap. Estudio pragmalingüístico”. Tesis para optar al grado de Doctor, Katowice: Wydawnictwo Uniwersytetu Śląskiego.</w:t>
      </w:r>
    </w:p>
    <w:p w14:paraId="0B2EB441"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Dennis, Christopher. 2014. “Introduction: Locating hip-hop’s place within latin american cultural studies”. </w:t>
      </w:r>
      <w:r w:rsidRPr="00533522">
        <w:rPr>
          <w:rFonts w:asciiTheme="majorHAnsi" w:hAnsiTheme="majorHAnsi" w:cstheme="majorHAnsi"/>
          <w:i/>
          <w:iCs/>
          <w:lang w:val="en-US"/>
        </w:rPr>
        <w:t>Alter/nativas</w:t>
      </w:r>
      <w:r w:rsidRPr="00533522">
        <w:rPr>
          <w:rFonts w:asciiTheme="majorHAnsi" w:hAnsiTheme="majorHAnsi" w:cstheme="majorHAnsi"/>
          <w:lang w:val="en-US"/>
        </w:rPr>
        <w:t xml:space="preserve"> Spring (2): 1–20.</w:t>
      </w:r>
    </w:p>
    <w:p w14:paraId="19C5DF5B"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DeNora, Tia. 2004. </w:t>
      </w:r>
      <w:r w:rsidRPr="00533522">
        <w:rPr>
          <w:rFonts w:asciiTheme="majorHAnsi" w:hAnsiTheme="majorHAnsi" w:cstheme="majorHAnsi"/>
          <w:i/>
          <w:iCs/>
          <w:lang w:val="en-US"/>
        </w:rPr>
        <w:t>Music in Everyday Life</w:t>
      </w:r>
      <w:r w:rsidRPr="00533522">
        <w:rPr>
          <w:rFonts w:asciiTheme="majorHAnsi" w:hAnsiTheme="majorHAnsi" w:cstheme="majorHAnsi"/>
          <w:lang w:val="en-US"/>
        </w:rPr>
        <w:t>. Cambridge: Cambridge University Press.</w:t>
      </w:r>
    </w:p>
    <w:p w14:paraId="5716734F"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 2012. “La música en acción: constitución del género en la escena concertístico de Viena, 1790-1810”. En </w:t>
      </w:r>
      <w:r w:rsidRPr="00533522">
        <w:rPr>
          <w:rFonts w:asciiTheme="majorHAnsi" w:hAnsiTheme="majorHAnsi" w:cstheme="majorHAnsi"/>
          <w:i/>
          <w:iCs/>
        </w:rPr>
        <w:t>Hacia una nueva sociología cultural. Mapas, dramas, actos y prácticas</w:t>
      </w:r>
      <w:r w:rsidRPr="00533522">
        <w:rPr>
          <w:rFonts w:asciiTheme="majorHAnsi" w:hAnsiTheme="majorHAnsi" w:cstheme="majorHAnsi"/>
        </w:rPr>
        <w:t>, editado por Claudio Benzecry. Bernal: UNQUI.</w:t>
      </w:r>
    </w:p>
    <w:p w14:paraId="135281F5"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Faulkner, Robert, y Howard Becker. 2011. </w:t>
      </w:r>
      <w:r w:rsidRPr="00533522">
        <w:rPr>
          <w:rFonts w:asciiTheme="majorHAnsi" w:hAnsiTheme="majorHAnsi" w:cstheme="majorHAnsi"/>
          <w:i/>
          <w:iCs/>
        </w:rPr>
        <w:t>El Jazz en acción: La dinámica de los músicos sobre el escenario</w:t>
      </w:r>
      <w:r w:rsidRPr="00533522">
        <w:rPr>
          <w:rFonts w:asciiTheme="majorHAnsi" w:hAnsiTheme="majorHAnsi" w:cstheme="majorHAnsi"/>
        </w:rPr>
        <w:t>. Buenos Aires: Siglo XXI.</w:t>
      </w:r>
    </w:p>
    <w:p w14:paraId="5F5048D4"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Fellone, Ugo. 2021. “Los géneros musicales en las músicas populares urbanas y su dimensión temporal: estado de la cuestión y propuestas para su análisis”. </w:t>
      </w:r>
      <w:r w:rsidRPr="00533522">
        <w:rPr>
          <w:rFonts w:asciiTheme="majorHAnsi" w:hAnsiTheme="majorHAnsi" w:cstheme="majorHAnsi"/>
          <w:i/>
          <w:iCs/>
        </w:rPr>
        <w:t>Resonancias: Revista de investigación musical</w:t>
      </w:r>
      <w:r w:rsidRPr="00533522">
        <w:rPr>
          <w:rFonts w:asciiTheme="majorHAnsi" w:hAnsiTheme="majorHAnsi" w:cstheme="majorHAnsi"/>
        </w:rPr>
        <w:t>, n</w:t>
      </w:r>
      <w:r w:rsidRPr="00533522">
        <w:rPr>
          <w:rFonts w:asciiTheme="majorHAnsi" w:hAnsiTheme="majorHAnsi" w:cstheme="majorHAnsi"/>
          <w:vertAlign w:val="superscript"/>
        </w:rPr>
        <w:t>o</w:t>
      </w:r>
      <w:r w:rsidRPr="00533522">
        <w:rPr>
          <w:rFonts w:asciiTheme="majorHAnsi" w:hAnsiTheme="majorHAnsi" w:cstheme="majorHAnsi"/>
        </w:rPr>
        <w:t xml:space="preserve"> 49, 61–83. https://doi.org/10.7764/res.2021.49.4.</w:t>
      </w:r>
    </w:p>
    <w:p w14:paraId="2606C908"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lang w:val="en-US"/>
        </w:rPr>
        <w:t xml:space="preserve">Forman, Murray, y Mark Anthony Neal, eds. 2004. </w:t>
      </w:r>
      <w:r w:rsidRPr="00533522">
        <w:rPr>
          <w:rFonts w:asciiTheme="majorHAnsi" w:hAnsiTheme="majorHAnsi" w:cstheme="majorHAnsi"/>
          <w:i/>
          <w:iCs/>
          <w:lang w:val="en-US"/>
        </w:rPr>
        <w:t>That’s the Joint! The Hip-Hop Studies Reader</w:t>
      </w:r>
      <w:r w:rsidRPr="00533522">
        <w:rPr>
          <w:rFonts w:asciiTheme="majorHAnsi" w:hAnsiTheme="majorHAnsi" w:cstheme="majorHAnsi"/>
          <w:lang w:val="en-US"/>
        </w:rPr>
        <w:t xml:space="preserve">. </w:t>
      </w:r>
      <w:r w:rsidRPr="00533522">
        <w:rPr>
          <w:rFonts w:asciiTheme="majorHAnsi" w:hAnsiTheme="majorHAnsi" w:cstheme="majorHAnsi"/>
        </w:rPr>
        <w:t>New York, NY: Routledge.</w:t>
      </w:r>
    </w:p>
    <w:p w14:paraId="6D5AED7A"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Gallo, Guadalupe, y Pablo Semán. 2016. “Capítulo 1. Gestionar, Mezclar, Habitar. Claves en los emprendimientos musicales contemporáneos”. En </w:t>
      </w:r>
      <w:r w:rsidRPr="00533522">
        <w:rPr>
          <w:rFonts w:asciiTheme="majorHAnsi" w:hAnsiTheme="majorHAnsi" w:cstheme="majorHAnsi"/>
          <w:i/>
          <w:iCs/>
        </w:rPr>
        <w:t>Gestionar, Mezclar, Habitar. Claves en los emprendimientos musicales contemporaneos</w:t>
      </w:r>
      <w:r w:rsidRPr="00533522">
        <w:rPr>
          <w:rFonts w:asciiTheme="majorHAnsi" w:hAnsiTheme="majorHAnsi" w:cstheme="majorHAnsi"/>
        </w:rPr>
        <w:t>, editado por Guadalupe Gallo y Pablo Semán, 15–70. La Plata: Gorla.</w:t>
      </w:r>
    </w:p>
    <w:p w14:paraId="54555CA7"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García Canclini, Néstor. 1982. </w:t>
      </w:r>
      <w:r w:rsidRPr="00533522">
        <w:rPr>
          <w:rFonts w:asciiTheme="majorHAnsi" w:hAnsiTheme="majorHAnsi" w:cstheme="majorHAnsi"/>
          <w:i/>
          <w:iCs/>
        </w:rPr>
        <w:t>Las culturas populares en el capitalismo</w:t>
      </w:r>
      <w:r w:rsidRPr="00533522">
        <w:rPr>
          <w:rFonts w:asciiTheme="majorHAnsi" w:hAnsiTheme="majorHAnsi" w:cstheme="majorHAnsi"/>
        </w:rPr>
        <w:t>. México, D.F: Nueva Imagen.</w:t>
      </w:r>
    </w:p>
    <w:p w14:paraId="69D04BE8"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 2001. </w:t>
      </w:r>
      <w:r w:rsidRPr="00533522">
        <w:rPr>
          <w:rFonts w:asciiTheme="majorHAnsi" w:hAnsiTheme="majorHAnsi" w:cstheme="majorHAnsi"/>
          <w:i/>
          <w:iCs/>
        </w:rPr>
        <w:t>Culturas híbridas. Estrategias para entrar y salir de la modernidad</w:t>
      </w:r>
      <w:r w:rsidRPr="00533522">
        <w:rPr>
          <w:rFonts w:asciiTheme="majorHAnsi" w:hAnsiTheme="majorHAnsi" w:cstheme="majorHAnsi"/>
        </w:rPr>
        <w:t>. Paidós.</w:t>
      </w:r>
    </w:p>
    <w:p w14:paraId="76FCE9EE"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rPr>
        <w:t xml:space="preserve">González, Juan Pablo. 2001. “Musicología popular en América Latina: síntesis de sus logros, problemas y desafíos”. </w:t>
      </w:r>
      <w:r w:rsidRPr="00533522">
        <w:rPr>
          <w:rFonts w:asciiTheme="majorHAnsi" w:hAnsiTheme="majorHAnsi" w:cstheme="majorHAnsi"/>
          <w:i/>
          <w:iCs/>
          <w:lang w:val="en-US"/>
        </w:rPr>
        <w:t>Revista musical chilena</w:t>
      </w:r>
      <w:r w:rsidRPr="00533522">
        <w:rPr>
          <w:rFonts w:asciiTheme="majorHAnsi" w:hAnsiTheme="majorHAnsi" w:cstheme="majorHAnsi"/>
          <w:lang w:val="en-US"/>
        </w:rPr>
        <w:t xml:space="preserve"> 55 (195). https://doi.org/10.4067/S0716-27902001019500003.</w:t>
      </w:r>
    </w:p>
    <w:p w14:paraId="5FA749D1"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lang w:val="en-US"/>
        </w:rPr>
        <w:t xml:space="preserve">Greenwald, Jeff. 2002. “Hip-Hop Drumming: The Rhyme may define, but the Groove makes you move”. </w:t>
      </w:r>
      <w:r w:rsidRPr="00533522">
        <w:rPr>
          <w:rFonts w:asciiTheme="majorHAnsi" w:hAnsiTheme="majorHAnsi" w:cstheme="majorHAnsi"/>
          <w:i/>
          <w:iCs/>
        </w:rPr>
        <w:t>Black Music Research Journal</w:t>
      </w:r>
      <w:r w:rsidRPr="00533522">
        <w:rPr>
          <w:rFonts w:asciiTheme="majorHAnsi" w:hAnsiTheme="majorHAnsi" w:cstheme="majorHAnsi"/>
        </w:rPr>
        <w:t xml:space="preserve"> 22 (2): 259–71.</w:t>
      </w:r>
    </w:p>
    <w:p w14:paraId="2FC7C898"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Grignon, Claude;, y Jean-claude Passeron. 1991. </w:t>
      </w:r>
      <w:r w:rsidRPr="00533522">
        <w:rPr>
          <w:rFonts w:asciiTheme="majorHAnsi" w:hAnsiTheme="majorHAnsi" w:cstheme="majorHAnsi"/>
          <w:i/>
          <w:iCs/>
        </w:rPr>
        <w:t>Lo culto y lo popular: Miserabilismo y populismo en sociología y literatura</w:t>
      </w:r>
      <w:r w:rsidRPr="00533522">
        <w:rPr>
          <w:rFonts w:asciiTheme="majorHAnsi" w:hAnsiTheme="majorHAnsi" w:cstheme="majorHAnsi"/>
        </w:rPr>
        <w:t>. Buenos Aires: Nueva Visión.</w:t>
      </w:r>
    </w:p>
    <w:p w14:paraId="1E6737C0"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lastRenderedPageBreak/>
        <w:t xml:space="preserve">Grimson, Alejandro. 2014. “Comunicación y configuraciones culturales”. </w:t>
      </w:r>
      <w:r w:rsidRPr="00533522">
        <w:rPr>
          <w:rFonts w:asciiTheme="majorHAnsi" w:hAnsiTheme="majorHAnsi" w:cstheme="majorHAnsi"/>
          <w:i/>
          <w:iCs/>
        </w:rPr>
        <w:t>Versión. Estudios de Comunicación y Política</w:t>
      </w:r>
      <w:r w:rsidRPr="00533522">
        <w:rPr>
          <w:rFonts w:asciiTheme="majorHAnsi" w:hAnsiTheme="majorHAnsi" w:cstheme="majorHAnsi"/>
        </w:rPr>
        <w:t>, n</w:t>
      </w:r>
      <w:r w:rsidRPr="00533522">
        <w:rPr>
          <w:rFonts w:asciiTheme="majorHAnsi" w:hAnsiTheme="majorHAnsi" w:cstheme="majorHAnsi"/>
          <w:vertAlign w:val="superscript"/>
        </w:rPr>
        <w:t>o</w:t>
      </w:r>
      <w:r w:rsidRPr="00533522">
        <w:rPr>
          <w:rFonts w:asciiTheme="majorHAnsi" w:hAnsiTheme="majorHAnsi" w:cstheme="majorHAnsi"/>
        </w:rPr>
        <w:t xml:space="preserve"> 34.</w:t>
      </w:r>
    </w:p>
    <w:p w14:paraId="78D293FE" w14:textId="77777777" w:rsidR="00533522" w:rsidRPr="00533522" w:rsidRDefault="00533522" w:rsidP="00533522">
      <w:pPr>
        <w:pStyle w:val="Bibliografa"/>
        <w:jc w:val="both"/>
        <w:rPr>
          <w:rFonts w:asciiTheme="majorHAnsi" w:hAnsiTheme="majorHAnsi" w:cstheme="majorHAnsi"/>
          <w:lang w:val="fr-FR"/>
        </w:rPr>
      </w:pPr>
      <w:r w:rsidRPr="00533522">
        <w:rPr>
          <w:rFonts w:asciiTheme="majorHAnsi" w:hAnsiTheme="majorHAnsi" w:cstheme="majorHAnsi"/>
        </w:rPr>
        <w:t xml:space="preserve">Guerrero, Juliana. 2012. “El género musical en la música popular: algunos problemas para su caracterización”. </w:t>
      </w:r>
      <w:r w:rsidRPr="00533522">
        <w:rPr>
          <w:rFonts w:asciiTheme="majorHAnsi" w:hAnsiTheme="majorHAnsi" w:cstheme="majorHAnsi"/>
          <w:i/>
          <w:iCs/>
          <w:lang w:val="fr-FR"/>
        </w:rPr>
        <w:t>Trans. Revista Transcultural de Música</w:t>
      </w:r>
      <w:r w:rsidRPr="00533522">
        <w:rPr>
          <w:rFonts w:asciiTheme="majorHAnsi" w:hAnsiTheme="majorHAnsi" w:cstheme="majorHAnsi"/>
          <w:lang w:val="fr-FR"/>
        </w:rPr>
        <w:t xml:space="preserve"> 16 (16): 1–22.</w:t>
      </w:r>
    </w:p>
    <w:p w14:paraId="41846FE9" w14:textId="77777777" w:rsidR="00533522" w:rsidRPr="00533522" w:rsidRDefault="00533522" w:rsidP="00533522">
      <w:pPr>
        <w:pStyle w:val="Bibliografa"/>
        <w:jc w:val="both"/>
        <w:rPr>
          <w:rFonts w:asciiTheme="majorHAnsi" w:hAnsiTheme="majorHAnsi" w:cstheme="majorHAnsi"/>
          <w:lang w:val="fr-FR"/>
        </w:rPr>
      </w:pPr>
      <w:r w:rsidRPr="00533522">
        <w:rPr>
          <w:rFonts w:asciiTheme="majorHAnsi" w:hAnsiTheme="majorHAnsi" w:cstheme="majorHAnsi"/>
          <w:lang w:val="fr-FR"/>
        </w:rPr>
        <w:t xml:space="preserve">Guillard, Séverin, y Marie Sonnette-Manouguian. 2020. “Légitimité et authenticité du hip-hop : rapports sociaux, espaces et temporalités de musiques en recomposition”. </w:t>
      </w:r>
      <w:r w:rsidRPr="00533522">
        <w:rPr>
          <w:rFonts w:asciiTheme="majorHAnsi" w:hAnsiTheme="majorHAnsi" w:cstheme="majorHAnsi"/>
          <w:i/>
          <w:iCs/>
          <w:lang w:val="fr-FR"/>
        </w:rPr>
        <w:t>Volume !</w:t>
      </w:r>
      <w:r w:rsidRPr="00533522">
        <w:rPr>
          <w:rFonts w:asciiTheme="majorHAnsi" w:hAnsiTheme="majorHAnsi" w:cstheme="majorHAnsi"/>
          <w:lang w:val="fr-FR"/>
        </w:rPr>
        <w:t>, n</w:t>
      </w:r>
      <w:r w:rsidRPr="00533522">
        <w:rPr>
          <w:rFonts w:asciiTheme="majorHAnsi" w:hAnsiTheme="majorHAnsi" w:cstheme="majorHAnsi"/>
          <w:vertAlign w:val="superscript"/>
          <w:lang w:val="fr-FR"/>
        </w:rPr>
        <w:t>o</w:t>
      </w:r>
      <w:r w:rsidRPr="00533522">
        <w:rPr>
          <w:rFonts w:asciiTheme="majorHAnsi" w:hAnsiTheme="majorHAnsi" w:cstheme="majorHAnsi"/>
          <w:lang w:val="fr-FR"/>
        </w:rPr>
        <w:t xml:space="preserve"> 17 : 2 (noviembre), 7–23. https://doi.org/10.4000/volume.8482.</w:t>
      </w:r>
    </w:p>
    <w:p w14:paraId="10C60235" w14:textId="77777777" w:rsidR="00533522" w:rsidRPr="00533522" w:rsidRDefault="00533522" w:rsidP="00533522">
      <w:pPr>
        <w:pStyle w:val="Bibliografa"/>
        <w:jc w:val="both"/>
        <w:rPr>
          <w:rFonts w:asciiTheme="majorHAnsi" w:hAnsiTheme="majorHAnsi" w:cstheme="majorHAnsi"/>
          <w:lang w:val="fr-FR"/>
        </w:rPr>
      </w:pPr>
      <w:r w:rsidRPr="00533522">
        <w:rPr>
          <w:rFonts w:asciiTheme="majorHAnsi" w:hAnsiTheme="majorHAnsi" w:cstheme="majorHAnsi"/>
          <w:lang w:val="fr-FR"/>
        </w:rPr>
        <w:t xml:space="preserve">Hammou, Karim. 2014. </w:t>
      </w:r>
      <w:r w:rsidRPr="00533522">
        <w:rPr>
          <w:rFonts w:asciiTheme="majorHAnsi" w:hAnsiTheme="majorHAnsi" w:cstheme="majorHAnsi"/>
          <w:i/>
          <w:iCs/>
          <w:lang w:val="fr-FR"/>
        </w:rPr>
        <w:t>Une histoire du rap en France</w:t>
      </w:r>
      <w:r w:rsidRPr="00533522">
        <w:rPr>
          <w:rFonts w:asciiTheme="majorHAnsi" w:hAnsiTheme="majorHAnsi" w:cstheme="majorHAnsi"/>
          <w:lang w:val="fr-FR"/>
        </w:rPr>
        <w:t>. Poche / Essais. Paris: La Découverte. https://doi.org/10.3917/dec.hammo.2014.01.</w:t>
      </w:r>
    </w:p>
    <w:p w14:paraId="174F6673"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 2024. “Musiques urbaines. </w:t>
      </w:r>
      <w:r w:rsidRPr="00533522">
        <w:rPr>
          <w:rFonts w:asciiTheme="majorHAnsi" w:hAnsiTheme="majorHAnsi" w:cstheme="majorHAnsi"/>
          <w:lang w:val="fr-FR"/>
        </w:rPr>
        <w:t xml:space="preserve">Genèse et enjeux d’une catégorie contestée”. </w:t>
      </w:r>
      <w:r w:rsidRPr="00533522">
        <w:rPr>
          <w:rFonts w:asciiTheme="majorHAnsi" w:hAnsiTheme="majorHAnsi" w:cstheme="majorHAnsi"/>
          <w:i/>
          <w:iCs/>
        </w:rPr>
        <w:t>CNMlab</w:t>
      </w:r>
      <w:r w:rsidRPr="00533522">
        <w:rPr>
          <w:rFonts w:asciiTheme="majorHAnsi" w:hAnsiTheme="majorHAnsi" w:cstheme="majorHAnsi"/>
        </w:rPr>
        <w:t xml:space="preserve"> (blog). 29 de enero de 2024. https://cnmlab.fr/onde-courte/musiques-urbaines/.</w:t>
      </w:r>
    </w:p>
    <w:p w14:paraId="5C1A1049" w14:textId="77777777" w:rsidR="00533522" w:rsidRPr="00533522" w:rsidRDefault="00533522" w:rsidP="00533522">
      <w:pPr>
        <w:pStyle w:val="Bibliografa"/>
        <w:jc w:val="both"/>
        <w:rPr>
          <w:rFonts w:asciiTheme="majorHAnsi" w:hAnsiTheme="majorHAnsi" w:cstheme="majorHAnsi"/>
          <w:lang w:val="fr-FR"/>
        </w:rPr>
      </w:pPr>
      <w:r w:rsidRPr="00533522">
        <w:rPr>
          <w:rFonts w:asciiTheme="majorHAnsi" w:hAnsiTheme="majorHAnsi" w:cstheme="majorHAnsi"/>
          <w:lang w:val="fr-FR"/>
        </w:rPr>
        <w:t xml:space="preserve">Hammou, Karim, y Marie Sonnette-Manouguian. 2022. </w:t>
      </w:r>
      <w:r w:rsidRPr="00533522">
        <w:rPr>
          <w:rFonts w:asciiTheme="majorHAnsi" w:hAnsiTheme="majorHAnsi" w:cstheme="majorHAnsi"/>
          <w:i/>
          <w:iCs/>
          <w:lang w:val="fr-FR"/>
        </w:rPr>
        <w:t>40 ans de musiques hip-hop en France</w:t>
      </w:r>
      <w:r w:rsidRPr="00533522">
        <w:rPr>
          <w:rFonts w:asciiTheme="majorHAnsi" w:hAnsiTheme="majorHAnsi" w:cstheme="majorHAnsi"/>
          <w:lang w:val="fr-FR"/>
        </w:rPr>
        <w:t>. Questions de culture. Paris: Ministère de la Culture - DEPS. https://doi.org/10.3917/deps.hammo.2022.01.</w:t>
      </w:r>
    </w:p>
    <w:p w14:paraId="6EEF976F"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Harrison, Anthony, y Craig Arthur. 2019. “Hip-Hop Ethos”. </w:t>
      </w:r>
      <w:r w:rsidRPr="00533522">
        <w:rPr>
          <w:rFonts w:asciiTheme="majorHAnsi" w:hAnsiTheme="majorHAnsi" w:cstheme="majorHAnsi"/>
          <w:i/>
          <w:iCs/>
          <w:lang w:val="en-US"/>
        </w:rPr>
        <w:t>Humanities</w:t>
      </w:r>
      <w:r w:rsidRPr="00533522">
        <w:rPr>
          <w:rFonts w:asciiTheme="majorHAnsi" w:hAnsiTheme="majorHAnsi" w:cstheme="majorHAnsi"/>
          <w:lang w:val="en-US"/>
        </w:rPr>
        <w:t xml:space="preserve"> 8 (1): 39. https://doi.org/10.3390/h8010039.</w:t>
      </w:r>
    </w:p>
    <w:p w14:paraId="78917222"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Harrison, Anthony Kwame. 2008. “Racial Authenticity in Rap Music and Hip Hop”. </w:t>
      </w:r>
      <w:r w:rsidRPr="00533522">
        <w:rPr>
          <w:rFonts w:asciiTheme="majorHAnsi" w:hAnsiTheme="majorHAnsi" w:cstheme="majorHAnsi"/>
          <w:i/>
          <w:iCs/>
          <w:lang w:val="en-US"/>
        </w:rPr>
        <w:t>Sociology Compass</w:t>
      </w:r>
      <w:r w:rsidRPr="00533522">
        <w:rPr>
          <w:rFonts w:asciiTheme="majorHAnsi" w:hAnsiTheme="majorHAnsi" w:cstheme="majorHAnsi"/>
          <w:lang w:val="en-US"/>
        </w:rPr>
        <w:t xml:space="preserve"> 2 (6): 1783–1800. https://doi.org/10.1111/j.1751-9020.2008.00171.x.</w:t>
      </w:r>
    </w:p>
    <w:p w14:paraId="7ED48972"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Hennion, Antoine. 2002. </w:t>
      </w:r>
      <w:r w:rsidRPr="00533522">
        <w:rPr>
          <w:rFonts w:asciiTheme="majorHAnsi" w:hAnsiTheme="majorHAnsi" w:cstheme="majorHAnsi"/>
          <w:i/>
          <w:iCs/>
        </w:rPr>
        <w:t>La pasión musical</w:t>
      </w:r>
      <w:r w:rsidRPr="00533522">
        <w:rPr>
          <w:rFonts w:asciiTheme="majorHAnsi" w:hAnsiTheme="majorHAnsi" w:cstheme="majorHAnsi"/>
        </w:rPr>
        <w:t>. Barcelona: Paidós.</w:t>
      </w:r>
    </w:p>
    <w:p w14:paraId="3AA9C76F"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rPr>
        <w:t xml:space="preserve">Iglesias, Tasha, y Travis Harris. </w:t>
      </w:r>
      <w:r w:rsidRPr="00533522">
        <w:rPr>
          <w:rFonts w:asciiTheme="majorHAnsi" w:hAnsiTheme="majorHAnsi" w:cstheme="majorHAnsi"/>
          <w:lang w:val="en-US"/>
        </w:rPr>
        <w:t xml:space="preserve">2023. “It’s ‘Hip Hop,’ Not ‘hip-hop’”. </w:t>
      </w:r>
      <w:r w:rsidRPr="00533522">
        <w:rPr>
          <w:rFonts w:asciiTheme="majorHAnsi" w:hAnsiTheme="majorHAnsi" w:cstheme="majorHAnsi"/>
          <w:i/>
          <w:iCs/>
          <w:lang w:val="en-US"/>
        </w:rPr>
        <w:t>Journal of Hip Hop Studies. Vol. 9</w:t>
      </w:r>
      <w:r w:rsidRPr="00533522">
        <w:rPr>
          <w:rFonts w:asciiTheme="majorHAnsi" w:hAnsiTheme="majorHAnsi" w:cstheme="majorHAnsi"/>
          <w:lang w:val="en-US"/>
        </w:rPr>
        <w:t>, Issue 1 (2022). https://doi.org/10.34718/C8GM-6J27.</w:t>
      </w:r>
    </w:p>
    <w:p w14:paraId="1E54D241"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Janotti Jr., Jeder, y Simone Pereira De Sá. 2019. “Revisitando a noção de gênero musical em tempos de cultura musical digital”. </w:t>
      </w:r>
      <w:r w:rsidRPr="00533522">
        <w:rPr>
          <w:rFonts w:asciiTheme="majorHAnsi" w:hAnsiTheme="majorHAnsi" w:cstheme="majorHAnsi"/>
          <w:i/>
          <w:iCs/>
        </w:rPr>
        <w:t>Galáxia (São Paulo)</w:t>
      </w:r>
      <w:r w:rsidRPr="00533522">
        <w:rPr>
          <w:rFonts w:asciiTheme="majorHAnsi" w:hAnsiTheme="majorHAnsi" w:cstheme="majorHAnsi"/>
        </w:rPr>
        <w:t>, n</w:t>
      </w:r>
      <w:r w:rsidRPr="00533522">
        <w:rPr>
          <w:rFonts w:asciiTheme="majorHAnsi" w:hAnsiTheme="majorHAnsi" w:cstheme="majorHAnsi"/>
          <w:vertAlign w:val="superscript"/>
        </w:rPr>
        <w:t>o</w:t>
      </w:r>
      <w:r w:rsidRPr="00533522">
        <w:rPr>
          <w:rFonts w:asciiTheme="majorHAnsi" w:hAnsiTheme="majorHAnsi" w:cstheme="majorHAnsi"/>
        </w:rPr>
        <w:t xml:space="preserve"> 41 (agosto), 128–39. https://doi.org/10.1590/1982-25542019239963.</w:t>
      </w:r>
    </w:p>
    <w:p w14:paraId="3712D4CA"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rPr>
        <w:t xml:space="preserve">Jordán, Laura, y Douglas Smith. </w:t>
      </w:r>
      <w:r w:rsidRPr="00533522">
        <w:rPr>
          <w:rFonts w:asciiTheme="majorHAnsi" w:hAnsiTheme="majorHAnsi" w:cstheme="majorHAnsi"/>
          <w:lang w:val="en-US"/>
        </w:rPr>
        <w:t xml:space="preserve">2012. “How Did Popular Music Come to Mean Música Popular?” </w:t>
      </w:r>
      <w:r w:rsidRPr="00533522">
        <w:rPr>
          <w:rFonts w:asciiTheme="majorHAnsi" w:hAnsiTheme="majorHAnsi" w:cstheme="majorHAnsi"/>
          <w:i/>
          <w:iCs/>
          <w:lang w:val="en-US"/>
        </w:rPr>
        <w:t>IASPM@Journal</w:t>
      </w:r>
      <w:r w:rsidRPr="00533522">
        <w:rPr>
          <w:rFonts w:asciiTheme="majorHAnsi" w:hAnsiTheme="majorHAnsi" w:cstheme="majorHAnsi"/>
          <w:lang w:val="en-US"/>
        </w:rPr>
        <w:t xml:space="preserve"> 2 (1–2): 19–33. https://doi.org/10.5429/2079-3871(2011)v2i1-2.3en.</w:t>
      </w:r>
    </w:p>
    <w:p w14:paraId="687A26AB"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KRS-ONE. 2009. </w:t>
      </w:r>
      <w:r w:rsidRPr="00533522">
        <w:rPr>
          <w:rFonts w:asciiTheme="majorHAnsi" w:hAnsiTheme="majorHAnsi" w:cstheme="majorHAnsi"/>
          <w:i/>
          <w:iCs/>
          <w:lang w:val="en-US"/>
        </w:rPr>
        <w:t>The gospel of hip-hop: the first instrument</w:t>
      </w:r>
      <w:r w:rsidRPr="00533522">
        <w:rPr>
          <w:rFonts w:asciiTheme="majorHAnsi" w:hAnsiTheme="majorHAnsi" w:cstheme="majorHAnsi"/>
          <w:lang w:val="en-US"/>
        </w:rPr>
        <w:t>. New York: Power House Books.</w:t>
      </w:r>
    </w:p>
    <w:p w14:paraId="312A4D6E"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lang w:val="en-US"/>
        </w:rPr>
        <w:t xml:space="preserve">Kubrin, Charis E. 2005. “Gangstas, Thugs, and Hustlas: Identity and the Code of the Street in Rap Music”. </w:t>
      </w:r>
      <w:r w:rsidRPr="00533522">
        <w:rPr>
          <w:rFonts w:asciiTheme="majorHAnsi" w:hAnsiTheme="majorHAnsi" w:cstheme="majorHAnsi"/>
          <w:i/>
          <w:iCs/>
        </w:rPr>
        <w:t>Social Problems</w:t>
      </w:r>
      <w:r w:rsidRPr="00533522">
        <w:rPr>
          <w:rFonts w:asciiTheme="majorHAnsi" w:hAnsiTheme="majorHAnsi" w:cstheme="majorHAnsi"/>
        </w:rPr>
        <w:t xml:space="preserve"> 52 (3): 360–78. https://doi.org/10.1525/sp.2005.52.3.360.</w:t>
      </w:r>
    </w:p>
    <w:p w14:paraId="3EE95099"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Latour, Bruno. 1992. </w:t>
      </w:r>
      <w:r w:rsidRPr="00533522">
        <w:rPr>
          <w:rFonts w:asciiTheme="majorHAnsi" w:hAnsiTheme="majorHAnsi" w:cstheme="majorHAnsi"/>
          <w:i/>
          <w:iCs/>
        </w:rPr>
        <w:t>Ciencia En Accion. Cómo seguir a los científicos e ingenieros a través de la sociedad</w:t>
      </w:r>
      <w:r w:rsidRPr="00533522">
        <w:rPr>
          <w:rFonts w:asciiTheme="majorHAnsi" w:hAnsiTheme="majorHAnsi" w:cstheme="majorHAnsi"/>
        </w:rPr>
        <w:t>. Barcelona: Labor.</w:t>
      </w:r>
    </w:p>
    <w:p w14:paraId="17C5DD0B" w14:textId="77777777" w:rsidR="00533522" w:rsidRPr="00533522" w:rsidRDefault="00533522" w:rsidP="00533522">
      <w:pPr>
        <w:pStyle w:val="Bibliografa"/>
        <w:jc w:val="both"/>
        <w:rPr>
          <w:rFonts w:asciiTheme="majorHAnsi" w:hAnsiTheme="majorHAnsi" w:cstheme="majorHAnsi"/>
          <w:lang w:val="fr-FR"/>
        </w:rPr>
      </w:pPr>
      <w:r w:rsidRPr="00533522">
        <w:rPr>
          <w:rFonts w:asciiTheme="majorHAnsi" w:hAnsiTheme="majorHAnsi" w:cstheme="majorHAnsi"/>
        </w:rPr>
        <w:t xml:space="preserve">———. 2008. </w:t>
      </w:r>
      <w:r w:rsidRPr="00533522">
        <w:rPr>
          <w:rFonts w:asciiTheme="majorHAnsi" w:hAnsiTheme="majorHAnsi" w:cstheme="majorHAnsi"/>
          <w:i/>
          <w:iCs/>
        </w:rPr>
        <w:t>Reensamblar lo Social: Una teoría del actor-red</w:t>
      </w:r>
      <w:r w:rsidRPr="00533522">
        <w:rPr>
          <w:rFonts w:asciiTheme="majorHAnsi" w:hAnsiTheme="majorHAnsi" w:cstheme="majorHAnsi"/>
        </w:rPr>
        <w:t xml:space="preserve">. </w:t>
      </w:r>
      <w:r w:rsidRPr="00533522">
        <w:rPr>
          <w:rFonts w:asciiTheme="majorHAnsi" w:hAnsiTheme="majorHAnsi" w:cstheme="majorHAnsi"/>
          <w:lang w:val="fr-FR"/>
        </w:rPr>
        <w:t>Buenos Aires: Manantial.</w:t>
      </w:r>
    </w:p>
    <w:p w14:paraId="1CBDB236" w14:textId="77777777" w:rsidR="00533522" w:rsidRPr="00533522" w:rsidRDefault="00533522" w:rsidP="00533522">
      <w:pPr>
        <w:pStyle w:val="Bibliografa"/>
        <w:jc w:val="both"/>
        <w:rPr>
          <w:rFonts w:asciiTheme="majorHAnsi" w:hAnsiTheme="majorHAnsi" w:cstheme="majorHAnsi"/>
          <w:lang w:val="fr-FR"/>
        </w:rPr>
      </w:pPr>
      <w:r w:rsidRPr="00533522">
        <w:rPr>
          <w:rFonts w:asciiTheme="majorHAnsi" w:hAnsiTheme="majorHAnsi" w:cstheme="majorHAnsi"/>
          <w:lang w:val="fr-FR"/>
        </w:rPr>
        <w:t xml:space="preserve">Lemieux, Cyril. 2018. </w:t>
      </w:r>
      <w:r w:rsidRPr="00533522">
        <w:rPr>
          <w:rFonts w:asciiTheme="majorHAnsi" w:hAnsiTheme="majorHAnsi" w:cstheme="majorHAnsi"/>
          <w:i/>
          <w:iCs/>
          <w:lang w:val="fr-FR"/>
        </w:rPr>
        <w:t>La sociologie pragmatique</w:t>
      </w:r>
      <w:r w:rsidRPr="00533522">
        <w:rPr>
          <w:rFonts w:asciiTheme="majorHAnsi" w:hAnsiTheme="majorHAnsi" w:cstheme="majorHAnsi"/>
          <w:lang w:val="fr-FR"/>
        </w:rPr>
        <w:t>. Paris: La Découverte.</w:t>
      </w:r>
    </w:p>
    <w:p w14:paraId="346A7279"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Lopez Cano, Rubén. 2011. “Juicios de valor y trabajo estético en el estudio de las músicas populares urbanas de América Latina”. En </w:t>
      </w:r>
      <w:r w:rsidRPr="00533522">
        <w:rPr>
          <w:rFonts w:asciiTheme="majorHAnsi" w:hAnsiTheme="majorHAnsi" w:cstheme="majorHAnsi"/>
          <w:i/>
          <w:iCs/>
        </w:rPr>
        <w:t>Música popular y juicios de valor: una reflexión desde América Latina</w:t>
      </w:r>
      <w:r w:rsidRPr="00533522">
        <w:rPr>
          <w:rFonts w:asciiTheme="majorHAnsi" w:hAnsiTheme="majorHAnsi" w:cstheme="majorHAnsi"/>
        </w:rPr>
        <w:t>, editado por Juan Francisco Sans y Rubén López Cano. Colección de musicología latinoamericana Francisco Curt Lange 1. Caracas, Venezuela: Fundación Celarg.</w:t>
      </w:r>
    </w:p>
    <w:p w14:paraId="72B64FEA"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Madrid, Alejandro L. 2009. “¿Por qué música y estudios de performance? ¿Por qué ahora?: una introducción al dossier”. </w:t>
      </w:r>
      <w:r w:rsidRPr="00533522">
        <w:rPr>
          <w:rFonts w:asciiTheme="majorHAnsi" w:hAnsiTheme="majorHAnsi" w:cstheme="majorHAnsi"/>
          <w:i/>
          <w:iCs/>
        </w:rPr>
        <w:t>Trans. Revista Transcultural de Música</w:t>
      </w:r>
      <w:r w:rsidRPr="00533522">
        <w:rPr>
          <w:rFonts w:asciiTheme="majorHAnsi" w:hAnsiTheme="majorHAnsi" w:cstheme="majorHAnsi"/>
        </w:rPr>
        <w:t>, 2009.</w:t>
      </w:r>
    </w:p>
    <w:p w14:paraId="5724BA8B"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Martín-Barbero, Jesús. 1987. </w:t>
      </w:r>
      <w:r w:rsidRPr="00533522">
        <w:rPr>
          <w:rFonts w:asciiTheme="majorHAnsi" w:hAnsiTheme="majorHAnsi" w:cstheme="majorHAnsi"/>
          <w:i/>
          <w:iCs/>
        </w:rPr>
        <w:t>De los medios a las mediaciones. Comunicación, cultura y hegemonía</w:t>
      </w:r>
      <w:r w:rsidRPr="00533522">
        <w:rPr>
          <w:rFonts w:asciiTheme="majorHAnsi" w:hAnsiTheme="majorHAnsi" w:cstheme="majorHAnsi"/>
        </w:rPr>
        <w:t>. Barcelona: Gustavo Gili.</w:t>
      </w:r>
    </w:p>
    <w:p w14:paraId="37154E1F"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Mendívil, Julio. 2016. </w:t>
      </w:r>
      <w:r w:rsidRPr="00533522">
        <w:rPr>
          <w:rFonts w:asciiTheme="majorHAnsi" w:hAnsiTheme="majorHAnsi" w:cstheme="majorHAnsi"/>
          <w:i/>
          <w:iCs/>
        </w:rPr>
        <w:t>En contra de la música: herramientas para pensar, comprender y vivir las músicas</w:t>
      </w:r>
      <w:r w:rsidRPr="00533522">
        <w:rPr>
          <w:rFonts w:asciiTheme="majorHAnsi" w:hAnsiTheme="majorHAnsi" w:cstheme="majorHAnsi"/>
        </w:rPr>
        <w:t>. 1ra edición. Buenos Aires, Argentina: Gourmet Musical Ediciones.</w:t>
      </w:r>
    </w:p>
    <w:p w14:paraId="4762DD1E"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rPr>
        <w:t xml:space="preserve">Mendívil, Julio, y Christian Spencer. </w:t>
      </w:r>
      <w:r w:rsidRPr="00533522">
        <w:rPr>
          <w:rFonts w:asciiTheme="majorHAnsi" w:hAnsiTheme="majorHAnsi" w:cstheme="majorHAnsi"/>
          <w:lang w:val="en-US"/>
        </w:rPr>
        <w:t xml:space="preserve">2015. “Introduction”. En </w:t>
      </w:r>
      <w:r w:rsidRPr="00533522">
        <w:rPr>
          <w:rFonts w:asciiTheme="majorHAnsi" w:hAnsiTheme="majorHAnsi" w:cstheme="majorHAnsi"/>
          <w:i/>
          <w:iCs/>
          <w:lang w:val="en-US"/>
        </w:rPr>
        <w:t>Made in Latin América</w:t>
      </w:r>
      <w:r w:rsidRPr="00533522">
        <w:rPr>
          <w:rFonts w:asciiTheme="majorHAnsi" w:hAnsiTheme="majorHAnsi" w:cstheme="majorHAnsi"/>
          <w:lang w:val="en-US"/>
        </w:rPr>
        <w:t>. New York: Routledge.</w:t>
      </w:r>
    </w:p>
    <w:p w14:paraId="36C9AA48"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Mitchell, T. 2001. </w:t>
      </w:r>
      <w:r w:rsidRPr="00533522">
        <w:rPr>
          <w:rFonts w:asciiTheme="majorHAnsi" w:hAnsiTheme="majorHAnsi" w:cstheme="majorHAnsi"/>
          <w:i/>
          <w:iCs/>
          <w:lang w:val="en-US"/>
        </w:rPr>
        <w:t>Global noise: Rap and hip hop outside the USA</w:t>
      </w:r>
      <w:r w:rsidRPr="00533522">
        <w:rPr>
          <w:rFonts w:asciiTheme="majorHAnsi" w:hAnsiTheme="majorHAnsi" w:cstheme="majorHAnsi"/>
          <w:lang w:val="en-US"/>
        </w:rPr>
        <w:t>. Music / culture. Wesleyan University Press. https://books.google.cl/books?id=itcAedBA5CIC.</w:t>
      </w:r>
    </w:p>
    <w:p w14:paraId="71965296"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Mizrahi, Mylene. 2014. </w:t>
      </w:r>
      <w:r w:rsidRPr="00533522">
        <w:rPr>
          <w:rFonts w:asciiTheme="majorHAnsi" w:hAnsiTheme="majorHAnsi" w:cstheme="majorHAnsi"/>
          <w:i/>
          <w:iCs/>
        </w:rPr>
        <w:t>A estética funk carioca: criação e conectividade em Mr. Catra</w:t>
      </w:r>
      <w:r w:rsidRPr="00533522">
        <w:rPr>
          <w:rFonts w:asciiTheme="majorHAnsi" w:hAnsiTheme="majorHAnsi" w:cstheme="majorHAnsi"/>
        </w:rPr>
        <w:t>. Rio de Janeiro: 7 Letras.</w:t>
      </w:r>
    </w:p>
    <w:p w14:paraId="2EEB3ACE"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lastRenderedPageBreak/>
        <w:t xml:space="preserve">Muñoz-Tapia, Sebastián. 2023. “Rap en acción, una propuesta frente al resistencialismo”. En </w:t>
      </w:r>
      <w:r w:rsidRPr="00533522">
        <w:rPr>
          <w:rFonts w:asciiTheme="majorHAnsi" w:hAnsiTheme="majorHAnsi" w:cstheme="majorHAnsi"/>
          <w:i/>
          <w:iCs/>
        </w:rPr>
        <w:t>Cultura en los márgenes. Graffiti y Rap en la Argentina</w:t>
      </w:r>
      <w:r w:rsidRPr="00533522">
        <w:rPr>
          <w:rFonts w:asciiTheme="majorHAnsi" w:hAnsiTheme="majorHAnsi" w:cstheme="majorHAnsi"/>
        </w:rPr>
        <w:t>, editado por Constanza (comp.) Abeille. Rafaela: Ediciones UNRaf.</w:t>
      </w:r>
    </w:p>
    <w:p w14:paraId="113BC37C"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Muñoz-Tapia, Sebastián, y Carla Pinochet Cobos. 2023. “Música urbana a la chilena”. Revista Anfibia. 2023. https://www.revistaanfibia.cl/musica-urbana-a-la-chilena/.</w:t>
      </w:r>
    </w:p>
    <w:p w14:paraId="3CC72CEF"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Olvera Gudiño, José Juan. 2018. </w:t>
      </w:r>
      <w:r w:rsidRPr="00533522">
        <w:rPr>
          <w:rFonts w:asciiTheme="majorHAnsi" w:hAnsiTheme="majorHAnsi" w:cstheme="majorHAnsi"/>
          <w:i/>
          <w:iCs/>
        </w:rPr>
        <w:t>Economías del rap en el noreste de méxico. Emprendimientos y resistencias juveniles alrededor de la música popular</w:t>
      </w:r>
      <w:r w:rsidRPr="00533522">
        <w:rPr>
          <w:rFonts w:asciiTheme="majorHAnsi" w:hAnsiTheme="majorHAnsi" w:cstheme="majorHAnsi"/>
        </w:rPr>
        <w:t>. Ciudad de México: Centro de Investigaciones y Estudios Superiores en Antropología Social.</w:t>
      </w:r>
    </w:p>
    <w:p w14:paraId="4013B234" w14:textId="77777777" w:rsidR="00533522" w:rsidRPr="00533522" w:rsidRDefault="00533522" w:rsidP="00533522">
      <w:pPr>
        <w:pStyle w:val="Bibliografa"/>
        <w:jc w:val="both"/>
        <w:rPr>
          <w:rFonts w:asciiTheme="majorHAnsi" w:hAnsiTheme="majorHAnsi" w:cstheme="majorHAnsi"/>
          <w:lang w:val="fr-FR"/>
        </w:rPr>
      </w:pPr>
      <w:r w:rsidRPr="00533522">
        <w:rPr>
          <w:rFonts w:asciiTheme="majorHAnsi" w:hAnsiTheme="majorHAnsi" w:cstheme="majorHAnsi"/>
        </w:rPr>
        <w:t xml:space="preserve">Ortiz, Renato. 2004. </w:t>
      </w:r>
      <w:r w:rsidRPr="00533522">
        <w:rPr>
          <w:rFonts w:asciiTheme="majorHAnsi" w:hAnsiTheme="majorHAnsi" w:cstheme="majorHAnsi"/>
          <w:i/>
          <w:iCs/>
        </w:rPr>
        <w:t>Mundializacion y Cultura</w:t>
      </w:r>
      <w:r w:rsidRPr="00533522">
        <w:rPr>
          <w:rFonts w:asciiTheme="majorHAnsi" w:hAnsiTheme="majorHAnsi" w:cstheme="majorHAnsi"/>
        </w:rPr>
        <w:t xml:space="preserve">. </w:t>
      </w:r>
      <w:r w:rsidRPr="00533522">
        <w:rPr>
          <w:rFonts w:asciiTheme="majorHAnsi" w:hAnsiTheme="majorHAnsi" w:cstheme="majorHAnsi"/>
          <w:lang w:val="fr-FR"/>
        </w:rPr>
        <w:t>Bogota: Convenio Andrés Bello.</w:t>
      </w:r>
    </w:p>
    <w:p w14:paraId="4EA84583"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fr-FR"/>
        </w:rPr>
        <w:t xml:space="preserve">Pecqueux, Anthony. 2007. </w:t>
      </w:r>
      <w:r w:rsidRPr="00533522">
        <w:rPr>
          <w:rFonts w:asciiTheme="majorHAnsi" w:hAnsiTheme="majorHAnsi" w:cstheme="majorHAnsi"/>
          <w:i/>
          <w:iCs/>
          <w:lang w:val="fr-FR"/>
        </w:rPr>
        <w:t>Voix du rap: Essai de sociologie de l’action musicale</w:t>
      </w:r>
      <w:r w:rsidRPr="00533522">
        <w:rPr>
          <w:rFonts w:asciiTheme="majorHAnsi" w:hAnsiTheme="majorHAnsi" w:cstheme="majorHAnsi"/>
          <w:lang w:val="fr-FR"/>
        </w:rPr>
        <w:t xml:space="preserve">. </w:t>
      </w:r>
      <w:r w:rsidRPr="00533522">
        <w:rPr>
          <w:rFonts w:asciiTheme="majorHAnsi" w:hAnsiTheme="majorHAnsi" w:cstheme="majorHAnsi"/>
          <w:lang w:val="en-US"/>
        </w:rPr>
        <w:t>Paris: L’Harmattan.</w:t>
      </w:r>
    </w:p>
    <w:p w14:paraId="287F9D84"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Pennycook, Alastair. 2007. “Language, Localization, and the Real: Hip-Hop and the Global Spread of Authenticity”. </w:t>
      </w:r>
      <w:r w:rsidRPr="00533522">
        <w:rPr>
          <w:rFonts w:asciiTheme="majorHAnsi" w:hAnsiTheme="majorHAnsi" w:cstheme="majorHAnsi"/>
          <w:i/>
          <w:iCs/>
          <w:lang w:val="en-US"/>
        </w:rPr>
        <w:t>Journal of Language, Identity &amp; Education</w:t>
      </w:r>
      <w:r w:rsidRPr="00533522">
        <w:rPr>
          <w:rFonts w:asciiTheme="majorHAnsi" w:hAnsiTheme="majorHAnsi" w:cstheme="majorHAnsi"/>
          <w:lang w:val="en-US"/>
        </w:rPr>
        <w:t xml:space="preserve"> 6 (2): 101–15. https://doi.org/10.1080/15348450701341246.</w:t>
      </w:r>
    </w:p>
    <w:p w14:paraId="42CA8C26"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Quitzow, Rainer. 2005. “Lejos de NYC: El hip hop en Chile”. </w:t>
      </w:r>
      <w:r w:rsidRPr="00533522">
        <w:rPr>
          <w:rFonts w:asciiTheme="majorHAnsi" w:hAnsiTheme="majorHAnsi" w:cstheme="majorHAnsi"/>
          <w:i/>
          <w:iCs/>
        </w:rPr>
        <w:t>Bifurcaciones</w:t>
      </w:r>
      <w:r w:rsidRPr="00533522">
        <w:rPr>
          <w:rFonts w:asciiTheme="majorHAnsi" w:hAnsiTheme="majorHAnsi" w:cstheme="majorHAnsi"/>
        </w:rPr>
        <w:t xml:space="preserve"> 02 (1).</w:t>
      </w:r>
    </w:p>
    <w:p w14:paraId="6F6F544F"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Rey-Gayoso, Raúl, y Carlos Diz. 2021. “Música trap en España: Estéticas juveniles en tiempos de crisis”. </w:t>
      </w:r>
      <w:r w:rsidRPr="00533522">
        <w:rPr>
          <w:rFonts w:asciiTheme="majorHAnsi" w:hAnsiTheme="majorHAnsi" w:cstheme="majorHAnsi"/>
          <w:i/>
          <w:iCs/>
        </w:rPr>
        <w:t>AIBR Revista de Antropologia Iberoamericana</w:t>
      </w:r>
      <w:r w:rsidRPr="00533522">
        <w:rPr>
          <w:rFonts w:asciiTheme="majorHAnsi" w:hAnsiTheme="majorHAnsi" w:cstheme="majorHAnsi"/>
        </w:rPr>
        <w:t xml:space="preserve"> 16 (3): 583–607. https://doi.org/10.11156/aibr.160307.</w:t>
      </w:r>
    </w:p>
    <w:p w14:paraId="1D0257FB"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rPr>
        <w:t xml:space="preserve">Rose, Tricia. </w:t>
      </w:r>
      <w:r w:rsidRPr="00533522">
        <w:rPr>
          <w:rFonts w:asciiTheme="majorHAnsi" w:hAnsiTheme="majorHAnsi" w:cstheme="majorHAnsi"/>
          <w:lang w:val="en-US"/>
        </w:rPr>
        <w:t xml:space="preserve">1994. </w:t>
      </w:r>
      <w:r w:rsidRPr="00533522">
        <w:rPr>
          <w:rFonts w:asciiTheme="majorHAnsi" w:hAnsiTheme="majorHAnsi" w:cstheme="majorHAnsi"/>
          <w:i/>
          <w:iCs/>
          <w:lang w:val="en-US"/>
        </w:rPr>
        <w:t>Black noise. Rap Music and Black Culture in Contemporary America</w:t>
      </w:r>
      <w:r w:rsidRPr="00533522">
        <w:rPr>
          <w:rFonts w:asciiTheme="majorHAnsi" w:hAnsiTheme="majorHAnsi" w:cstheme="majorHAnsi"/>
          <w:lang w:val="en-US"/>
        </w:rPr>
        <w:t>. Hanover: Wesleyan University Press.</w:t>
      </w:r>
    </w:p>
    <w:p w14:paraId="7DF606A1"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lang w:val="en-US"/>
        </w:rPr>
        <w:t xml:space="preserve">Schechner, Richard. 2012. </w:t>
      </w:r>
      <w:r w:rsidRPr="00533522">
        <w:rPr>
          <w:rFonts w:asciiTheme="majorHAnsi" w:hAnsiTheme="majorHAnsi" w:cstheme="majorHAnsi"/>
          <w:i/>
          <w:iCs/>
          <w:lang w:val="en-US"/>
        </w:rPr>
        <w:t>Performance Theory</w:t>
      </w:r>
      <w:r w:rsidRPr="00533522">
        <w:rPr>
          <w:rFonts w:asciiTheme="majorHAnsi" w:hAnsiTheme="majorHAnsi" w:cstheme="majorHAnsi"/>
          <w:lang w:val="en-US"/>
        </w:rPr>
        <w:t>. Hoboken: Routledge.</w:t>
      </w:r>
    </w:p>
    <w:p w14:paraId="62695582" w14:textId="77777777" w:rsidR="00533522" w:rsidRPr="00533522" w:rsidRDefault="00533522" w:rsidP="00533522">
      <w:pPr>
        <w:pStyle w:val="Bibliografa"/>
        <w:jc w:val="both"/>
        <w:rPr>
          <w:rFonts w:asciiTheme="majorHAnsi" w:hAnsiTheme="majorHAnsi" w:cstheme="majorHAnsi"/>
          <w:lang w:val="en-US"/>
        </w:rPr>
      </w:pPr>
      <w:r w:rsidRPr="00533522">
        <w:rPr>
          <w:rFonts w:asciiTheme="majorHAnsi" w:hAnsiTheme="majorHAnsi" w:cstheme="majorHAnsi"/>
        </w:rPr>
        <w:t xml:space="preserve">———. 2013. </w:t>
      </w:r>
      <w:r w:rsidRPr="00533522">
        <w:rPr>
          <w:rFonts w:asciiTheme="majorHAnsi" w:hAnsiTheme="majorHAnsi" w:cstheme="majorHAnsi"/>
          <w:i/>
          <w:iCs/>
        </w:rPr>
        <w:t>Performance Studies: An Introduction</w:t>
      </w:r>
      <w:r w:rsidRPr="00533522">
        <w:rPr>
          <w:rFonts w:asciiTheme="majorHAnsi" w:hAnsiTheme="majorHAnsi" w:cstheme="majorHAnsi"/>
        </w:rPr>
        <w:t xml:space="preserve">. </w:t>
      </w:r>
      <w:r w:rsidRPr="00533522">
        <w:rPr>
          <w:rFonts w:asciiTheme="majorHAnsi" w:hAnsiTheme="majorHAnsi" w:cstheme="majorHAnsi"/>
          <w:lang w:val="en-US"/>
        </w:rPr>
        <w:t>3. edition. London New York: Routledge.</w:t>
      </w:r>
    </w:p>
    <w:p w14:paraId="7E02425A"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Semán, Pablo. 2015. “Música, juventud, hegemonía: crítica de una recurrencia”. </w:t>
      </w:r>
      <w:r w:rsidRPr="00533522">
        <w:rPr>
          <w:rFonts w:asciiTheme="majorHAnsi" w:hAnsiTheme="majorHAnsi" w:cstheme="majorHAnsi"/>
          <w:i/>
          <w:iCs/>
        </w:rPr>
        <w:t>Apuntes de Investigación del CECYP</w:t>
      </w:r>
      <w:r w:rsidRPr="00533522">
        <w:rPr>
          <w:rFonts w:asciiTheme="majorHAnsi" w:hAnsiTheme="majorHAnsi" w:cstheme="majorHAnsi"/>
        </w:rPr>
        <w:t xml:space="preserve"> 25:119–46.</w:t>
      </w:r>
    </w:p>
    <w:p w14:paraId="37B866A4" w14:textId="77777777" w:rsidR="00533522" w:rsidRPr="00533522" w:rsidRDefault="00533522" w:rsidP="00533522">
      <w:pPr>
        <w:pStyle w:val="Bibliografa"/>
        <w:jc w:val="both"/>
        <w:rPr>
          <w:rFonts w:asciiTheme="majorHAnsi" w:hAnsiTheme="majorHAnsi" w:cstheme="majorHAnsi"/>
        </w:rPr>
      </w:pPr>
      <w:r w:rsidRPr="00533522">
        <w:rPr>
          <w:rFonts w:asciiTheme="majorHAnsi" w:hAnsiTheme="majorHAnsi" w:cstheme="majorHAnsi"/>
        </w:rPr>
        <w:t xml:space="preserve">Tickner, Arlene B. 2006. “El hip-hop como red transnacional de producción, comercialización y reapropiación cultural”. </w:t>
      </w:r>
      <w:r w:rsidRPr="00533522">
        <w:rPr>
          <w:rFonts w:asciiTheme="majorHAnsi" w:hAnsiTheme="majorHAnsi" w:cstheme="majorHAnsi"/>
          <w:i/>
          <w:iCs/>
        </w:rPr>
        <w:t>Temas</w:t>
      </w:r>
      <w:r w:rsidRPr="00533522">
        <w:rPr>
          <w:rFonts w:asciiTheme="majorHAnsi" w:hAnsiTheme="majorHAnsi" w:cstheme="majorHAnsi"/>
        </w:rPr>
        <w:t xml:space="preserve"> 48.</w:t>
      </w:r>
    </w:p>
    <w:p w14:paraId="7ABBCB95" w14:textId="7F61B2EC" w:rsidR="007834E1" w:rsidRPr="00533522" w:rsidRDefault="007834E1" w:rsidP="00533522">
      <w:pPr>
        <w:ind w:left="720"/>
        <w:jc w:val="both"/>
        <w:rPr>
          <w:rFonts w:asciiTheme="majorHAnsi" w:eastAsia="Calibri" w:hAnsiTheme="majorHAnsi" w:cstheme="majorHAnsi"/>
        </w:rPr>
      </w:pPr>
      <w:r w:rsidRPr="00533522">
        <w:rPr>
          <w:rFonts w:asciiTheme="majorHAnsi" w:eastAsia="Calibri" w:hAnsiTheme="majorHAnsi" w:cstheme="majorHAnsi"/>
        </w:rPr>
        <w:fldChar w:fldCharType="end"/>
      </w:r>
    </w:p>
    <w:p w14:paraId="4C0A884B" w14:textId="77777777" w:rsidR="007834E1" w:rsidRPr="00533522" w:rsidRDefault="007834E1" w:rsidP="00533522">
      <w:pPr>
        <w:ind w:left="720"/>
        <w:jc w:val="both"/>
        <w:rPr>
          <w:rFonts w:asciiTheme="majorHAnsi" w:eastAsia="Calibri" w:hAnsiTheme="majorHAnsi" w:cstheme="majorHAnsi"/>
        </w:rPr>
      </w:pPr>
    </w:p>
    <w:p w14:paraId="0000007A" w14:textId="77777777" w:rsidR="002B6CF2" w:rsidRPr="00533522" w:rsidRDefault="002B6CF2" w:rsidP="00533522">
      <w:pPr>
        <w:spacing w:line="240" w:lineRule="auto"/>
        <w:jc w:val="both"/>
        <w:rPr>
          <w:rFonts w:asciiTheme="majorHAnsi" w:eastAsia="Calibri" w:hAnsiTheme="majorHAnsi" w:cstheme="majorHAnsi"/>
          <w:b/>
        </w:rPr>
      </w:pPr>
    </w:p>
    <w:p w14:paraId="0000007B" w14:textId="77777777" w:rsidR="002B6CF2" w:rsidRPr="00533522" w:rsidRDefault="002B6CF2">
      <w:pPr>
        <w:spacing w:line="240" w:lineRule="auto"/>
        <w:jc w:val="both"/>
        <w:rPr>
          <w:rFonts w:asciiTheme="majorHAnsi" w:eastAsia="Calibri" w:hAnsiTheme="majorHAnsi" w:cstheme="majorHAnsi"/>
          <w:b/>
        </w:rPr>
      </w:pPr>
    </w:p>
    <w:p w14:paraId="0000007C" w14:textId="77777777" w:rsidR="002B6CF2" w:rsidRPr="00533522" w:rsidRDefault="002B6CF2">
      <w:pPr>
        <w:spacing w:line="240" w:lineRule="auto"/>
        <w:jc w:val="both"/>
        <w:rPr>
          <w:rFonts w:asciiTheme="majorHAnsi" w:eastAsia="Calibri" w:hAnsiTheme="majorHAnsi" w:cstheme="majorHAnsi"/>
          <w:b/>
        </w:rPr>
      </w:pPr>
    </w:p>
    <w:p w14:paraId="0000007D" w14:textId="77777777" w:rsidR="002B6CF2" w:rsidRPr="00533522" w:rsidRDefault="002B6CF2">
      <w:pPr>
        <w:spacing w:line="240" w:lineRule="auto"/>
        <w:jc w:val="both"/>
        <w:rPr>
          <w:rFonts w:asciiTheme="majorHAnsi" w:eastAsia="Calibri" w:hAnsiTheme="majorHAnsi" w:cstheme="majorHAnsi"/>
          <w:b/>
        </w:rPr>
      </w:pPr>
    </w:p>
    <w:p w14:paraId="0000007E" w14:textId="77777777" w:rsidR="002B6CF2" w:rsidRPr="00533522" w:rsidRDefault="002B6CF2">
      <w:pPr>
        <w:spacing w:line="240" w:lineRule="auto"/>
        <w:jc w:val="both"/>
        <w:rPr>
          <w:rFonts w:asciiTheme="majorHAnsi" w:eastAsia="Calibri" w:hAnsiTheme="majorHAnsi" w:cstheme="majorHAnsi"/>
          <w:b/>
        </w:rPr>
      </w:pPr>
    </w:p>
    <w:sectPr w:rsidR="002B6CF2" w:rsidRPr="00533522">
      <w:head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lson Leandro Rodríguez Vega" w:date="2024-12-07T12:21:00Z" w:initials="NLRV">
    <w:p w14:paraId="6319DA41" w14:textId="77777777" w:rsidR="00263EAE" w:rsidRDefault="00263EAE">
      <w:pPr>
        <w:pStyle w:val="Textocomentario"/>
      </w:pPr>
      <w:r>
        <w:rPr>
          <w:rStyle w:val="Refdecomentario"/>
        </w:rPr>
        <w:annotationRef/>
      </w:r>
      <w:r>
        <w:t>No sé si esa palabra se utilice en otros países hispanoparlantes, por lo cual puede que sea difícil de entender a qué se refiere</w:t>
      </w:r>
    </w:p>
    <w:p w14:paraId="396E7879" w14:textId="796998DA" w:rsidR="00263EAE" w:rsidRDefault="00263EAE">
      <w:pPr>
        <w:pStyle w:val="Textocomentario"/>
      </w:pPr>
    </w:p>
  </w:comment>
  <w:comment w:id="1" w:author="Nelson Leandro Rodríguez Vega" w:date="2024-12-07T12:22:00Z" w:initials="NLRV">
    <w:p w14:paraId="5B98CF2B" w14:textId="10508DC0" w:rsidR="00263EAE" w:rsidRDefault="00263EAE">
      <w:pPr>
        <w:pStyle w:val="Textocomentario"/>
      </w:pPr>
      <w:r>
        <w:rPr>
          <w:rStyle w:val="Refdecomentario"/>
        </w:rPr>
        <w:annotationRef/>
      </w:r>
    </w:p>
  </w:comment>
  <w:comment w:id="10" w:author="Nelson Leandro Rodríguez Vega" w:date="2024-12-07T12:24:00Z" w:initials="NLRV">
    <w:p w14:paraId="15E29C00" w14:textId="0D60DD64" w:rsidR="00263EAE" w:rsidRDefault="00263EAE">
      <w:pPr>
        <w:pStyle w:val="Textocomentario"/>
      </w:pPr>
      <w:r>
        <w:rPr>
          <w:rStyle w:val="Refdecomentario"/>
        </w:rPr>
        <w:annotationRef/>
      </w:r>
      <w:r>
        <w:t>La palabra resiliencia sugiere esfuerzo. Creo que podría utilizarse más con relación a raperos (como personas) que el rap como género musical (idea más abstracta). Como tercer aspecto clave podría ser arraigo que genera identidad y discurso</w:t>
      </w:r>
    </w:p>
  </w:comment>
  <w:comment w:id="11" w:author="Nelson Leandro Rodríguez Vega" w:date="2024-12-07T12:25:00Z" w:initials="NLRV">
    <w:p w14:paraId="581A0EAF" w14:textId="7AB222BE" w:rsidR="00263EAE" w:rsidRDefault="00263EAE">
      <w:pPr>
        <w:pStyle w:val="Textocomentario"/>
      </w:pPr>
      <w:r>
        <w:rPr>
          <w:rStyle w:val="Refdecomentario"/>
        </w:rPr>
        <w:annotationRef/>
      </w:r>
    </w:p>
  </w:comment>
  <w:comment w:id="12" w:author="Nelson Leandro Rodríguez Vega" w:date="2024-12-07T12:26:00Z" w:initials="NLRV">
    <w:p w14:paraId="1EEBC4B1" w14:textId="07CB5903" w:rsidR="00263EAE" w:rsidRDefault="00263EAE">
      <w:pPr>
        <w:pStyle w:val="Textocomentario"/>
      </w:pPr>
      <w:r>
        <w:rPr>
          <w:rStyle w:val="Refdecomentario"/>
        </w:rPr>
        <w:annotationRef/>
      </w:r>
      <w:r>
        <w:t>No es hablar propiamente tal, ya que hay una melodía que no se hace tan explícita por la homogeneidad de alturas musicales que se desarrollan. Podrías ser: “declamar o recitar rimas”</w:t>
      </w:r>
    </w:p>
  </w:comment>
  <w:comment w:id="13" w:author="Nelson Leandro Rodríguez Vega" w:date="2024-12-07T12:27:00Z" w:initials="NLRV">
    <w:p w14:paraId="1F2289E1" w14:textId="32010AED" w:rsidR="00263EAE" w:rsidRDefault="00263EAE">
      <w:pPr>
        <w:pStyle w:val="Textocomentario"/>
      </w:pPr>
      <w:r>
        <w:rPr>
          <w:rStyle w:val="Refdecomentario"/>
        </w:rPr>
        <w:annotationRef/>
      </w:r>
      <w:r>
        <w:t xml:space="preserve">Rapero o rapera; la cuestión de género es hoy en día relevante. </w:t>
      </w:r>
      <w:proofErr w:type="gramStart"/>
      <w:r>
        <w:t>Además</w:t>
      </w:r>
      <w:proofErr w:type="gramEnd"/>
      <w:r>
        <w:t xml:space="preserve"> se aborda en algunos textos que componen el dossier</w:t>
      </w:r>
    </w:p>
  </w:comment>
  <w:comment w:id="14" w:author="Nelson Leandro Rodríguez Vega" w:date="2024-12-07T12:28:00Z" w:initials="NLRV">
    <w:p w14:paraId="6D0D028F" w14:textId="27280756" w:rsidR="00263EAE" w:rsidRDefault="00263EAE">
      <w:pPr>
        <w:pStyle w:val="Textocomentario"/>
      </w:pPr>
      <w:r>
        <w:rPr>
          <w:rStyle w:val="Refdecomentario"/>
        </w:rPr>
        <w:annotationRef/>
      </w:r>
    </w:p>
  </w:comment>
  <w:comment w:id="15" w:author="Nelson Leandro Rodríguez Vega" w:date="2024-12-07T12:29:00Z" w:initials="NLRV">
    <w:p w14:paraId="45AE2A8F" w14:textId="7B71EFB9" w:rsidR="00263EAE" w:rsidRDefault="00263EAE">
      <w:pPr>
        <w:pStyle w:val="Textocomentario"/>
      </w:pPr>
      <w:r>
        <w:rPr>
          <w:rStyle w:val="Refdecomentario"/>
        </w:rPr>
        <w:annotationRef/>
      </w:r>
      <w:r>
        <w:t xml:space="preserve">Históricamente ha predominado la música sintética. </w:t>
      </w:r>
    </w:p>
  </w:comment>
  <w:comment w:id="16" w:author="Nelson Leandro Rodríguez Vega" w:date="2024-12-07T12:29:00Z" w:initials="NLRV">
    <w:p w14:paraId="5D068B6F" w14:textId="5F200BA5" w:rsidR="00263EAE" w:rsidRDefault="00263EAE">
      <w:pPr>
        <w:pStyle w:val="Textocomentario"/>
      </w:pPr>
      <w:r>
        <w:rPr>
          <w:rStyle w:val="Refdecomentario"/>
        </w:rPr>
        <w:annotationRef/>
      </w:r>
    </w:p>
  </w:comment>
  <w:comment w:id="20" w:author="Nelson Leandro Rodríguez Vega" w:date="2024-12-07T12:31:00Z" w:initials="NLRV">
    <w:p w14:paraId="513B8A7E" w14:textId="643D61E7" w:rsidR="00DF288E" w:rsidRDefault="00DF288E">
      <w:pPr>
        <w:pStyle w:val="Textocomentario"/>
      </w:pPr>
      <w:r>
        <w:rPr>
          <w:rStyle w:val="Refdecomentario"/>
        </w:rPr>
        <w:annotationRef/>
      </w:r>
      <w:r>
        <w:t xml:space="preserve">También el “conocimiento” como quinto elemento de la cultura. La idea de una conciencia política y social que desarrollan los </w:t>
      </w:r>
      <w:proofErr w:type="spellStart"/>
      <w:r>
        <w:t>hiphoperos</w:t>
      </w:r>
      <w:proofErr w:type="spellEnd"/>
    </w:p>
  </w:comment>
  <w:comment w:id="21" w:author="Nelson Leandro Rodríguez Vega" w:date="2024-12-07T12:32:00Z" w:initials="NLRV">
    <w:p w14:paraId="21E1B476" w14:textId="6AD4C8AA" w:rsidR="00DF288E" w:rsidRDefault="00DF288E">
      <w:pPr>
        <w:pStyle w:val="Textocomentario"/>
      </w:pPr>
      <w:r>
        <w:rPr>
          <w:rStyle w:val="Refdecomentario"/>
        </w:rPr>
        <w:annotationRef/>
      </w:r>
    </w:p>
  </w:comment>
  <w:comment w:id="22" w:author="Nelson Leandro Rodríguez Vega" w:date="2024-12-07T12:33:00Z" w:initials="NLRV">
    <w:p w14:paraId="00230BA3" w14:textId="26427E0C" w:rsidR="00DF288E" w:rsidRDefault="00DF288E">
      <w:pPr>
        <w:pStyle w:val="Textocomentario"/>
      </w:pPr>
      <w:r>
        <w:rPr>
          <w:rStyle w:val="Refdecomentario"/>
        </w:rPr>
        <w:annotationRef/>
      </w:r>
      <w:r>
        <w:t xml:space="preserve">Desde mi perspectiva, la focalización académica en el potencial de resistencia del rap se debe también a una cuestión disciplinar. Los investigadores de ciencias sociales tienden a poner en valor cuestiones que a menudo estudian sus disciplinas (política, sobre todo), lo cual les genera una venda que nos les permite apreciar el fenómeno desde otras aristas. Especialmente la práctica musical es dejada de lado porque no está tan vinculada a lo político. JPG dice también que los investigadores de las ciencias sociales no hablan mucho de la práctica musical porque no manejan el lenguaje musical.   </w:t>
      </w:r>
    </w:p>
  </w:comment>
  <w:comment w:id="23" w:author="Nelson Leandro Rodríguez Vega" w:date="2024-12-07T12:37:00Z" w:initials="NLRV">
    <w:p w14:paraId="5FEA6767" w14:textId="0FF60EF6" w:rsidR="00DF288E" w:rsidRDefault="00DF288E">
      <w:pPr>
        <w:pStyle w:val="Textocomentario"/>
      </w:pPr>
      <w:r>
        <w:rPr>
          <w:rStyle w:val="Refdecomentario"/>
        </w:rPr>
        <w:annotationRef/>
      </w:r>
    </w:p>
  </w:comment>
  <w:comment w:id="31" w:author="Nelson Leandro Rodríguez Vega" w:date="2024-12-07T12:49:00Z" w:initials="NLRV">
    <w:p w14:paraId="525FFFDB" w14:textId="747397F4" w:rsidR="00024F74" w:rsidRDefault="00024F74">
      <w:pPr>
        <w:pStyle w:val="Textocomentario"/>
      </w:pPr>
      <w:r>
        <w:rPr>
          <w:rStyle w:val="Refdecomentario"/>
        </w:rPr>
        <w:annotationRef/>
      </w:r>
      <w:proofErr w:type="gramStart"/>
      <w:r>
        <w:t xml:space="preserve">No es </w:t>
      </w:r>
      <w:proofErr w:type="spellStart"/>
      <w:r>
        <w:t>narcorap</w:t>
      </w:r>
      <w:proofErr w:type="spellEnd"/>
      <w:r>
        <w:t>?</w:t>
      </w:r>
      <w:proofErr w:type="gramEnd"/>
    </w:p>
  </w:comment>
  <w:comment w:id="32" w:author="Nelson Leandro Rodríguez Vega" w:date="2024-12-07T12:50:00Z" w:initials="NLRV">
    <w:p w14:paraId="01D24333" w14:textId="5829DE44" w:rsidR="00024F74" w:rsidRDefault="00024F74">
      <w:pPr>
        <w:pStyle w:val="Textocomentario"/>
      </w:pPr>
      <w:r>
        <w:rPr>
          <w:rStyle w:val="Refdecomentario"/>
        </w:rPr>
        <w:annotationRef/>
      </w:r>
      <w:r>
        <w:t xml:space="preserve">Podría ir antes los de Olvera, como parte de la contextualización de la idea de rap en acción. </w:t>
      </w:r>
      <w:r w:rsidR="00AA1ECC">
        <w:t>Creo que también se podrían mencionar otras investigaciones sobre rap en América Latina que evitan el esencialismo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6E7879" w15:done="0"/>
  <w15:commentEx w15:paraId="5B98CF2B" w15:paraIdParent="396E7879" w15:done="0"/>
  <w15:commentEx w15:paraId="15E29C00" w15:done="0"/>
  <w15:commentEx w15:paraId="581A0EAF" w15:paraIdParent="15E29C00" w15:done="0"/>
  <w15:commentEx w15:paraId="1EEBC4B1" w15:done="0"/>
  <w15:commentEx w15:paraId="1F2289E1" w15:done="0"/>
  <w15:commentEx w15:paraId="6D0D028F" w15:paraIdParent="1F2289E1" w15:done="0"/>
  <w15:commentEx w15:paraId="45AE2A8F" w15:done="0"/>
  <w15:commentEx w15:paraId="5D068B6F" w15:paraIdParent="45AE2A8F" w15:done="0"/>
  <w15:commentEx w15:paraId="513B8A7E" w15:done="0"/>
  <w15:commentEx w15:paraId="21E1B476" w15:paraIdParent="513B8A7E" w15:done="0"/>
  <w15:commentEx w15:paraId="00230BA3" w15:done="0"/>
  <w15:commentEx w15:paraId="5FEA6767" w15:paraIdParent="00230BA3" w15:done="0"/>
  <w15:commentEx w15:paraId="525FFFDB" w15:done="0"/>
  <w15:commentEx w15:paraId="01D243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6E7879" w16cid:durableId="2AFEBC43"/>
  <w16cid:commentId w16cid:paraId="5B98CF2B" w16cid:durableId="2AFEBC68"/>
  <w16cid:commentId w16cid:paraId="15E29C00" w16cid:durableId="2AFEBCFA"/>
  <w16cid:commentId w16cid:paraId="581A0EAF" w16cid:durableId="2AFEBD57"/>
  <w16cid:commentId w16cid:paraId="1EEBC4B1" w16cid:durableId="2AFEBD7F"/>
  <w16cid:commentId w16cid:paraId="1F2289E1" w16cid:durableId="2AFEBDC7"/>
  <w16cid:commentId w16cid:paraId="6D0D028F" w16cid:durableId="2AFEBDEB"/>
  <w16cid:commentId w16cid:paraId="45AE2A8F" w16cid:durableId="2AFEBE13"/>
  <w16cid:commentId w16cid:paraId="5D068B6F" w16cid:durableId="2AFEBE32"/>
  <w16cid:commentId w16cid:paraId="513B8A7E" w16cid:durableId="2AFEBE9C"/>
  <w16cid:commentId w16cid:paraId="21E1B476" w16cid:durableId="2AFEBEC6"/>
  <w16cid:commentId w16cid:paraId="00230BA3" w16cid:durableId="2AFEBF13"/>
  <w16cid:commentId w16cid:paraId="5FEA6767" w16cid:durableId="2AFEBFF7"/>
  <w16cid:commentId w16cid:paraId="525FFFDB" w16cid:durableId="2AFEC2D3"/>
  <w16cid:commentId w16cid:paraId="01D24333" w16cid:durableId="2AFEC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E5AB2" w14:textId="77777777" w:rsidR="0005170F" w:rsidRDefault="0005170F">
      <w:pPr>
        <w:spacing w:line="240" w:lineRule="auto"/>
      </w:pPr>
      <w:r>
        <w:separator/>
      </w:r>
    </w:p>
  </w:endnote>
  <w:endnote w:type="continuationSeparator" w:id="0">
    <w:p w14:paraId="4852042B" w14:textId="77777777" w:rsidR="0005170F" w:rsidRDefault="00051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F4AFF" w14:textId="77777777" w:rsidR="0005170F" w:rsidRDefault="0005170F">
      <w:pPr>
        <w:spacing w:line="240" w:lineRule="auto"/>
      </w:pPr>
      <w:r>
        <w:separator/>
      </w:r>
    </w:p>
  </w:footnote>
  <w:footnote w:type="continuationSeparator" w:id="0">
    <w:p w14:paraId="4300B972" w14:textId="77777777" w:rsidR="0005170F" w:rsidRDefault="0005170F">
      <w:pPr>
        <w:spacing w:line="240" w:lineRule="auto"/>
      </w:pPr>
      <w:r>
        <w:continuationSeparator/>
      </w:r>
    </w:p>
  </w:footnote>
  <w:footnote w:id="1">
    <w:p w14:paraId="000000D1" w14:textId="577AFED1" w:rsidR="002B6CF2" w:rsidRDefault="0005170F">
      <w:pPr>
        <w:spacing w:line="240" w:lineRule="auto"/>
        <w:jc w:val="both"/>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Una versión inicial de esta propuesta se encuentra en S. Muñoz-Tapia </w:t>
      </w:r>
      <w:r w:rsidR="003F29CE">
        <w:rPr>
          <w:rFonts w:ascii="Calibri" w:eastAsia="Calibri" w:hAnsi="Calibri" w:cs="Calibri"/>
          <w:sz w:val="20"/>
          <w:szCs w:val="20"/>
        </w:rPr>
        <w:fldChar w:fldCharType="begin"/>
      </w:r>
      <w:r w:rsidR="003F29CE">
        <w:rPr>
          <w:rFonts w:ascii="Calibri" w:eastAsia="Calibri" w:hAnsi="Calibri" w:cs="Calibri"/>
          <w:sz w:val="20"/>
          <w:szCs w:val="20"/>
        </w:rPr>
        <w:instrText xml:space="preserve"> ADDIN ZOTERO_ITEM CSL_CITATION {"citationID":"KGysjAu8","properties":{"formattedCitation":"(2023)","plainCitation":"(2023)","noteIndex":1},"citationItems":[{"id":2317,"uris":["http://zotero.org/users/13574455/items/73BX4HKX"],"itemData":{"id":2317,"type":"chapter","container-title":"Cultura en los márgenes. Graffiti y Rap en la Argentina","event-place":"Rafaela","note":"Citation Key: Munoz-Tapia2023","publisher":"Ediciones UNRaf","publisher-place":"Rafaela","title":"Rap en acción, una propuesta frente al resistencialismo","author":[{"family":"Muñoz-Tapia","given":"Sebastián"}],"editor":[{"family":"Abeille","given":"Constanza (comp.)"}],"issued":{"date-parts":[["2023"]]},"citation-key":"Munoz-Tapia2023"},"label":"page","suppress-author":true}],"schema":"https://github.com/citation-style-language/schema/raw/master/csl-citation.json"} </w:instrText>
      </w:r>
      <w:r w:rsidR="003F29CE">
        <w:rPr>
          <w:rFonts w:ascii="Calibri" w:eastAsia="Calibri" w:hAnsi="Calibri" w:cs="Calibri"/>
          <w:sz w:val="20"/>
          <w:szCs w:val="20"/>
        </w:rPr>
        <w:fldChar w:fldCharType="separate"/>
      </w:r>
      <w:r w:rsidR="003F29CE" w:rsidRPr="003F29CE">
        <w:rPr>
          <w:rFonts w:ascii="Calibri" w:hAnsi="Calibri" w:cs="Calibri"/>
          <w:sz w:val="20"/>
        </w:rPr>
        <w:t>(2023)</w:t>
      </w:r>
      <w:r w:rsidR="003F29CE">
        <w:rPr>
          <w:rFonts w:ascii="Calibri" w:eastAsia="Calibri" w:hAnsi="Calibri" w:cs="Calibri"/>
          <w:sz w:val="20"/>
          <w:szCs w:val="20"/>
        </w:rPr>
        <w:fldChar w:fldCharType="end"/>
      </w:r>
      <w:r>
        <w:rPr>
          <w:rFonts w:ascii="Calibri" w:eastAsia="Calibri" w:hAnsi="Calibri" w:cs="Calibri"/>
          <w:sz w:val="20"/>
          <w:szCs w:val="20"/>
        </w:rPr>
        <w:t>.</w:t>
      </w:r>
    </w:p>
  </w:footnote>
  <w:footnote w:id="2">
    <w:p w14:paraId="000000D2" w14:textId="09335EB2" w:rsidR="002B6CF2" w:rsidRDefault="0005170F">
      <w:pPr>
        <w:pBdr>
          <w:top w:val="nil"/>
          <w:left w:val="nil"/>
          <w:bottom w:val="nil"/>
          <w:right w:val="nil"/>
          <w:between w:val="nil"/>
        </w:pBdr>
        <w:spacing w:line="240" w:lineRule="auto"/>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Sobre </w:t>
      </w:r>
      <w:r>
        <w:rPr>
          <w:rFonts w:ascii="Calibri" w:eastAsia="Calibri" w:hAnsi="Calibri" w:cs="Calibri"/>
          <w:sz w:val="20"/>
          <w:szCs w:val="20"/>
        </w:rPr>
        <w:t>el uso de</w:t>
      </w:r>
      <w:r>
        <w:rPr>
          <w:rFonts w:ascii="Calibri" w:eastAsia="Calibri" w:hAnsi="Calibri" w:cs="Calibri"/>
          <w:color w:val="000000"/>
          <w:sz w:val="20"/>
          <w:szCs w:val="20"/>
        </w:rPr>
        <w:t xml:space="preserve"> Hip Hop y no hip-hop véase Iglesias &amp; Harris </w:t>
      </w:r>
      <w:r w:rsidR="003F29CE">
        <w:rPr>
          <w:rFonts w:ascii="Calibri" w:eastAsia="Calibri" w:hAnsi="Calibri" w:cs="Calibri"/>
          <w:color w:val="000000"/>
          <w:sz w:val="20"/>
          <w:szCs w:val="20"/>
        </w:rPr>
        <w:fldChar w:fldCharType="begin"/>
      </w:r>
      <w:r w:rsidR="003F29CE">
        <w:rPr>
          <w:rFonts w:ascii="Calibri" w:eastAsia="Calibri" w:hAnsi="Calibri" w:cs="Calibri"/>
          <w:color w:val="000000"/>
          <w:sz w:val="20"/>
          <w:szCs w:val="20"/>
        </w:rPr>
        <w:instrText xml:space="preserve"> ADDIN ZOTERO_ITEM CSL_CITATION {"citationID":"wirV1D8c","properties":{"formattedCitation":"(2023)","plainCitation":"(2023)","noteIndex":2},"citationItems":[{"id":2923,"uris":["http://zotero.org/users/13574455/items/LBCQWLBR"],"itemData":{"id":2923,"type":"article-journal","container-title":"Journal of Hip Hop Studies. Vol. 9","DOI":"10.34718/C8GM-6J27","note":"publisher: VCU Libraries","page":"Issue 1 (2022)","source":"DOI.org (Datacite)","title":"It’s “Hip Hop,” Not “hip-hop”","author":[{"family":"Iglesias","given":"Tasha"},{"family":"Harris","given":"Travis"}],"issued":{"date-parts":[["2023"]]},"citation-key":"Iglesias-2023"},"label":"page","suppress-author":true}],"schema":"https://github.com/citation-style-language/schema/raw/master/csl-citation.json"} </w:instrText>
      </w:r>
      <w:r w:rsidR="003F29CE">
        <w:rPr>
          <w:rFonts w:ascii="Calibri" w:eastAsia="Calibri" w:hAnsi="Calibri" w:cs="Calibri"/>
          <w:color w:val="000000"/>
          <w:sz w:val="20"/>
          <w:szCs w:val="20"/>
        </w:rPr>
        <w:fldChar w:fldCharType="separate"/>
      </w:r>
      <w:r w:rsidR="003F29CE" w:rsidRPr="003F29CE">
        <w:rPr>
          <w:rFonts w:ascii="Calibri" w:hAnsi="Calibri" w:cs="Calibri"/>
          <w:sz w:val="20"/>
        </w:rPr>
        <w:t>(2023)</w:t>
      </w:r>
      <w:r w:rsidR="003F29CE">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ootnote>
  <w:footnote w:id="3">
    <w:p w14:paraId="000000D3" w14:textId="508DE57D" w:rsidR="002B6CF2" w:rsidRDefault="0005170F">
      <w:pPr>
        <w:pBdr>
          <w:top w:val="nil"/>
          <w:left w:val="nil"/>
          <w:bottom w:val="nil"/>
          <w:right w:val="nil"/>
          <w:between w:val="nil"/>
        </w:pBdr>
        <w:spacing w:line="240" w:lineRule="auto"/>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Para una revisión en castellano sobre la noción de géneros musicales </w:t>
      </w:r>
      <w:r>
        <w:rPr>
          <w:rFonts w:ascii="Calibri" w:eastAsia="Calibri" w:hAnsi="Calibri" w:cs="Calibri"/>
          <w:i/>
          <w:color w:val="000000"/>
          <w:sz w:val="20"/>
          <w:szCs w:val="20"/>
        </w:rPr>
        <w:t>v.</w:t>
      </w:r>
      <w:r>
        <w:rPr>
          <w:rFonts w:ascii="Calibri" w:eastAsia="Calibri" w:hAnsi="Calibri" w:cs="Calibri"/>
          <w:color w:val="000000"/>
          <w:sz w:val="20"/>
          <w:szCs w:val="20"/>
        </w:rPr>
        <w:t xml:space="preserve"> J. Guerrero </w:t>
      </w:r>
      <w:r w:rsidR="003F29CE">
        <w:rPr>
          <w:rFonts w:ascii="Calibri" w:eastAsia="Calibri" w:hAnsi="Calibri" w:cs="Calibri"/>
          <w:color w:val="000000"/>
          <w:sz w:val="20"/>
          <w:szCs w:val="20"/>
        </w:rPr>
        <w:fldChar w:fldCharType="begin"/>
      </w:r>
      <w:r w:rsidR="003F29CE">
        <w:rPr>
          <w:rFonts w:ascii="Calibri" w:eastAsia="Calibri" w:hAnsi="Calibri" w:cs="Calibri"/>
          <w:color w:val="000000"/>
          <w:sz w:val="20"/>
          <w:szCs w:val="20"/>
        </w:rPr>
        <w:instrText xml:space="preserve"> ADDIN ZOTERO_ITEM CSL_CITATION {"citationID":"0emjLdB5","properties":{"formattedCitation":"(2012)","plainCitation":"(2012)","noteIndex":3},"citationItems":[{"id":2108,"uris":["http://zotero.org/users/13574455/items/V5IFFSAY"],"itemData":{"id":2108,"type":"article-journal","abstract":"En el marco de los estudios de la música popular, el concepto de género musical ha sido definido desde distintas perspectivas. En este trabajo analizo las diversas propuestas teóricas y el proceso cognitivo de la categorización de géneros. En primer lugar, reviso las diferentes tesis, para identificar puntos de contacto y diferencias entre ellas. En segundo lugar, examino el debate generado en torno a la posible sinonimia entre los conceptos de género y estilo. Por último, estudio el proceso de categorización del género desde la perspectiva de la teoría del prototipo para considerar alcance y limitaciones.","container-title":"Trans. Revista Transcultural de Música","issue":"16","note":"Citation Key: Guerrero2012","page":"1–22","title":"El género musical en la música popular: algunos problemas para su caracterización","volume":"16","author":[{"family":"Guerrero","given":"Juliana"}],"issued":{"date-parts":[["2012"]]},"citation-key":"Guerrero2012"},"label":"page","suppress-author":true}],"schema":"https://github.com/citation-style-language/schema/raw/master/csl-citation.json"} </w:instrText>
      </w:r>
      <w:r w:rsidR="003F29CE">
        <w:rPr>
          <w:rFonts w:ascii="Calibri" w:eastAsia="Calibri" w:hAnsi="Calibri" w:cs="Calibri"/>
          <w:color w:val="000000"/>
          <w:sz w:val="20"/>
          <w:szCs w:val="20"/>
        </w:rPr>
        <w:fldChar w:fldCharType="separate"/>
      </w:r>
      <w:r w:rsidR="003F29CE" w:rsidRPr="003F29CE">
        <w:rPr>
          <w:rFonts w:ascii="Calibri" w:hAnsi="Calibri" w:cs="Calibri"/>
          <w:sz w:val="20"/>
        </w:rPr>
        <w:t>(2012)</w:t>
      </w:r>
      <w:r w:rsidR="003F29CE">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y H. </w:t>
      </w:r>
      <w:proofErr w:type="spellStart"/>
      <w:r>
        <w:rPr>
          <w:rFonts w:ascii="Calibri" w:eastAsia="Calibri" w:hAnsi="Calibri" w:cs="Calibri"/>
          <w:color w:val="000000"/>
          <w:sz w:val="20"/>
          <w:szCs w:val="20"/>
        </w:rPr>
        <w:t>Fellone</w:t>
      </w:r>
      <w:proofErr w:type="spellEnd"/>
      <w:r>
        <w:rPr>
          <w:rFonts w:ascii="Calibri" w:eastAsia="Calibri" w:hAnsi="Calibri" w:cs="Calibri"/>
          <w:color w:val="000000"/>
          <w:sz w:val="20"/>
          <w:szCs w:val="20"/>
        </w:rPr>
        <w:t xml:space="preserve"> </w:t>
      </w:r>
      <w:r w:rsidR="003F29CE">
        <w:rPr>
          <w:rFonts w:ascii="Calibri" w:eastAsia="Calibri" w:hAnsi="Calibri" w:cs="Calibri"/>
          <w:color w:val="000000"/>
          <w:sz w:val="20"/>
          <w:szCs w:val="20"/>
        </w:rPr>
        <w:fldChar w:fldCharType="begin"/>
      </w:r>
      <w:r w:rsidR="003F29CE">
        <w:rPr>
          <w:rFonts w:ascii="Calibri" w:eastAsia="Calibri" w:hAnsi="Calibri" w:cs="Calibri"/>
          <w:color w:val="000000"/>
          <w:sz w:val="20"/>
          <w:szCs w:val="20"/>
        </w:rPr>
        <w:instrText xml:space="preserve"> ADDIN ZOTERO_ITEM CSL_CITATION {"citationID":"9MyA0voi","properties":{"formattedCitation":"(2021)","plainCitation":"(2021)","noteIndex":3},"citationItems":[{"id":2121,"uris":["http://zotero.org/users/13574455/items/22KPMTFW"],"itemData":{"id":2121,"type":"article-journal","abstract":"El estudio de la dimensión temporal de los géneros musicales es uno de los aspectos menos trabajados de los estudios sobre músicas populares urbanas. Más allá de puntuales referencias al carácter dinámico de los géneros musicales, pocos han sido los autores que han abordado de manera sistemática cómo se transforman estos a lo largo de su historia. En este artículo se realizará una revisión crítica de los principales planteamientos realizados al respecto, formulados por Franco Fabbri, Fabian Holt, Jennifer C. Lena y David Brackett. Más allá del resumen de sus teorías, el propósito de este trabajo es reflexionar sobre los aspectos en común, las lagunas y las disensiones que nos plantean sus propuestas de cara a abordar esta problemática. Esto nos llevará a revisar algunos conceptos relevantes para abordar históricamente los géneros musicales, prestando especial atención a las ideas de convención y comunidad.","container-title":"Resonancias: Revista de investigación musical","DOI":"10.7764/res.2021.49.4","issue":"49","note":"Citation Key: Fellone2021","page":"61–83","title":"Los géneros musicales en las músicas populares urbanas y su dimensión temporal: estado de la cuestión y propuestas para su análisis","author":[{"family":"Fellone","given":"Ugo"}],"issued":{"date-parts":[["2021"]]},"citation-key":"Fellone2021"},"label":"page","suppress-author":true}],"schema":"https://github.com/citation-style-language/schema/raw/master/csl-citation.json"} </w:instrText>
      </w:r>
      <w:r w:rsidR="003F29CE">
        <w:rPr>
          <w:rFonts w:ascii="Calibri" w:eastAsia="Calibri" w:hAnsi="Calibri" w:cs="Calibri"/>
          <w:color w:val="000000"/>
          <w:sz w:val="20"/>
          <w:szCs w:val="20"/>
        </w:rPr>
        <w:fldChar w:fldCharType="separate"/>
      </w:r>
      <w:r w:rsidR="003F29CE" w:rsidRPr="003F29CE">
        <w:rPr>
          <w:rFonts w:ascii="Calibri" w:hAnsi="Calibri" w:cs="Calibri"/>
          <w:sz w:val="20"/>
        </w:rPr>
        <w:t>(2021)</w:t>
      </w:r>
      <w:r w:rsidR="003F29CE">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ootnote>
  <w:footnote w:id="4">
    <w:p w14:paraId="000000D4" w14:textId="5770BCF4" w:rsidR="002B6CF2" w:rsidRDefault="0005170F">
      <w:pPr>
        <w:pBdr>
          <w:top w:val="nil"/>
          <w:left w:val="nil"/>
          <w:bottom w:val="nil"/>
          <w:right w:val="nil"/>
          <w:between w:val="nil"/>
        </w:pBdr>
        <w:spacing w:line="240" w:lineRule="auto"/>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Para una revisión de la categoría “</w:t>
      </w:r>
      <w:proofErr w:type="spellStart"/>
      <w:r>
        <w:rPr>
          <w:rFonts w:ascii="Calibri" w:eastAsia="Calibri" w:hAnsi="Calibri" w:cs="Calibri"/>
          <w:i/>
          <w:color w:val="000000"/>
          <w:sz w:val="20"/>
          <w:szCs w:val="20"/>
        </w:rPr>
        <w:t>urban</w:t>
      </w:r>
      <w:proofErr w:type="spellEnd"/>
      <w:r>
        <w:rPr>
          <w:rFonts w:ascii="Calibri" w:eastAsia="Calibri" w:hAnsi="Calibri" w:cs="Calibri"/>
          <w:i/>
          <w:color w:val="000000"/>
          <w:sz w:val="20"/>
          <w:szCs w:val="20"/>
        </w:rPr>
        <w:t xml:space="preserve"> music</w:t>
      </w:r>
      <w:r>
        <w:rPr>
          <w:rFonts w:ascii="Calibri" w:eastAsia="Calibri" w:hAnsi="Calibri" w:cs="Calibri"/>
          <w:color w:val="000000"/>
          <w:sz w:val="20"/>
          <w:szCs w:val="20"/>
        </w:rPr>
        <w:t>” en Estados Unidos y “</w:t>
      </w:r>
      <w:r>
        <w:rPr>
          <w:rFonts w:ascii="Calibri" w:eastAsia="Calibri" w:hAnsi="Calibri" w:cs="Calibri"/>
          <w:i/>
          <w:color w:val="000000"/>
          <w:sz w:val="20"/>
          <w:szCs w:val="20"/>
        </w:rPr>
        <w:t xml:space="preserve">musique </w:t>
      </w:r>
      <w:proofErr w:type="spellStart"/>
      <w:r>
        <w:rPr>
          <w:rFonts w:ascii="Calibri" w:eastAsia="Calibri" w:hAnsi="Calibri" w:cs="Calibri"/>
          <w:i/>
          <w:color w:val="000000"/>
          <w:sz w:val="20"/>
          <w:szCs w:val="20"/>
        </w:rPr>
        <w:t>urbaine</w:t>
      </w:r>
      <w:proofErr w:type="spellEnd"/>
      <w:r>
        <w:rPr>
          <w:rFonts w:ascii="Calibri" w:eastAsia="Calibri" w:hAnsi="Calibri" w:cs="Calibri"/>
          <w:color w:val="000000"/>
          <w:sz w:val="20"/>
          <w:szCs w:val="20"/>
        </w:rPr>
        <w:t xml:space="preserve">” en Francia, </w:t>
      </w:r>
      <w:r>
        <w:rPr>
          <w:rFonts w:ascii="Calibri" w:eastAsia="Calibri" w:hAnsi="Calibri" w:cs="Calibri"/>
          <w:i/>
          <w:color w:val="000000"/>
          <w:sz w:val="20"/>
          <w:szCs w:val="20"/>
        </w:rPr>
        <w:t>v.</w:t>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Hammou</w:t>
      </w:r>
      <w:proofErr w:type="spellEnd"/>
      <w:r>
        <w:rPr>
          <w:rFonts w:ascii="Calibri" w:eastAsia="Calibri" w:hAnsi="Calibri" w:cs="Calibri"/>
          <w:color w:val="000000"/>
          <w:sz w:val="20"/>
          <w:szCs w:val="20"/>
        </w:rPr>
        <w:t xml:space="preserve"> </w:t>
      </w:r>
      <w:r w:rsidR="003F29CE">
        <w:rPr>
          <w:rFonts w:ascii="Calibri" w:eastAsia="Calibri" w:hAnsi="Calibri" w:cs="Calibri"/>
          <w:color w:val="000000"/>
          <w:sz w:val="20"/>
          <w:szCs w:val="20"/>
        </w:rPr>
        <w:fldChar w:fldCharType="begin"/>
      </w:r>
      <w:r w:rsidR="003F29CE">
        <w:rPr>
          <w:rFonts w:ascii="Calibri" w:eastAsia="Calibri" w:hAnsi="Calibri" w:cs="Calibri"/>
          <w:color w:val="000000"/>
          <w:sz w:val="20"/>
          <w:szCs w:val="20"/>
        </w:rPr>
        <w:instrText xml:space="preserve"> ADDIN ZOTERO_ITEM CSL_CITATION {"citationID":"CI0cgSwp","properties":{"formattedCitation":"(2024)","plainCitation":"(2024)","noteIndex":4},"citationItems":[{"id":2744,"uris":["http://zotero.org/users/13574455/items/E4KCR2K9"],"itemData":{"id":2744,"type":"post-weblog","abstract":"Introduction Depuis le milieu des années 2000, la catégorie « musiques […]","container-title":"CNMlab","language":"fr-FR","title":"Musiques urbaines. Genèse et enjeux d’une catégorie contestée","URL":"https://cnmlab.fr/onde-courte/musiques-urbaines/","author":[{"family":"Hammou","given":"Karim"}],"accessed":{"date-parts":[["2024",9,11]]},"issued":{"date-parts":[["2024",1,29]]},"citation-key":"Hammou-2024a"},"label":"page","suppress-author":true}],"schema":"https://github.com/citation-style-language/schema/raw/master/csl-citation.json"} </w:instrText>
      </w:r>
      <w:r w:rsidR="003F29CE">
        <w:rPr>
          <w:rFonts w:ascii="Calibri" w:eastAsia="Calibri" w:hAnsi="Calibri" w:cs="Calibri"/>
          <w:color w:val="000000"/>
          <w:sz w:val="20"/>
          <w:szCs w:val="20"/>
        </w:rPr>
        <w:fldChar w:fldCharType="separate"/>
      </w:r>
      <w:r w:rsidR="003F29CE" w:rsidRPr="003F29CE">
        <w:rPr>
          <w:rFonts w:ascii="Calibri" w:hAnsi="Calibri" w:cs="Calibri"/>
          <w:sz w:val="20"/>
        </w:rPr>
        <w:t>(2024)</w:t>
      </w:r>
      <w:r w:rsidR="003F29CE">
        <w:rPr>
          <w:rFonts w:ascii="Calibri" w:eastAsia="Calibri" w:hAnsi="Calibri" w:cs="Calibri"/>
          <w:color w:val="000000"/>
          <w:sz w:val="20"/>
          <w:szCs w:val="20"/>
        </w:rPr>
        <w:fldChar w:fldCharType="end"/>
      </w:r>
      <w:r>
        <w:rPr>
          <w:rFonts w:ascii="Calibri" w:eastAsia="Calibri" w:hAnsi="Calibri" w:cs="Calibri"/>
          <w:color w:val="000000"/>
          <w:sz w:val="20"/>
          <w:szCs w:val="20"/>
        </w:rPr>
        <w:t>.</w:t>
      </w:r>
    </w:p>
  </w:footnote>
  <w:footnote w:id="5">
    <w:p w14:paraId="000000DA" w14:textId="407A4EC6" w:rsidR="002B6CF2" w:rsidRDefault="0005170F">
      <w:pPr>
        <w:spacing w:line="240" w:lineRule="auto"/>
        <w:jc w:val="both"/>
        <w:rPr>
          <w:rFonts w:ascii="Calibri" w:eastAsia="Calibri" w:hAnsi="Calibri" w:cs="Calibri"/>
          <w:sz w:val="20"/>
          <w:szCs w:val="20"/>
        </w:rPr>
      </w:pPr>
      <w:r w:rsidRPr="002C17AE">
        <w:rPr>
          <w:vertAlign w:val="superscript"/>
        </w:rPr>
        <w:footnoteRef/>
      </w:r>
      <w:r w:rsidRPr="002C17AE">
        <w:rPr>
          <w:sz w:val="20"/>
          <w:szCs w:val="20"/>
        </w:rPr>
        <w:t xml:space="preserve"> </w:t>
      </w:r>
      <w:r w:rsidRPr="002C17AE">
        <w:rPr>
          <w:rFonts w:ascii="Calibri" w:eastAsia="Calibri" w:hAnsi="Calibri" w:cs="Calibri"/>
          <w:sz w:val="20"/>
          <w:szCs w:val="20"/>
        </w:rPr>
        <w:t>Un debate interesante acerca de cómo los medios de comunicación masivos y la publicidad impregnan las narrativas acerca del surgimiento y</w:t>
      </w:r>
      <w:r w:rsidR="003F29CE" w:rsidRPr="002C17AE">
        <w:rPr>
          <w:rFonts w:ascii="Calibri" w:eastAsia="Calibri" w:hAnsi="Calibri" w:cs="Calibri"/>
          <w:sz w:val="20"/>
          <w:szCs w:val="20"/>
        </w:rPr>
        <w:t xml:space="preserve"> el desarrollo</w:t>
      </w:r>
      <w:r w:rsidRPr="002C17AE">
        <w:rPr>
          <w:rFonts w:ascii="Calibri" w:eastAsia="Calibri" w:hAnsi="Calibri" w:cs="Calibri"/>
          <w:sz w:val="20"/>
          <w:szCs w:val="20"/>
        </w:rPr>
        <w:t xml:space="preserve"> del Hip Hop se recogen en el texto de Chang Martínez </w:t>
      </w:r>
      <w:r w:rsidR="002C17AE" w:rsidRPr="002C17AE">
        <w:rPr>
          <w:rFonts w:ascii="Calibri" w:eastAsia="Calibri" w:hAnsi="Calibri" w:cs="Calibri"/>
          <w:sz w:val="20"/>
          <w:szCs w:val="20"/>
        </w:rPr>
        <w:fldChar w:fldCharType="begin"/>
      </w:r>
      <w:r w:rsidR="002C17AE" w:rsidRPr="002C17AE">
        <w:rPr>
          <w:rFonts w:ascii="Calibri" w:eastAsia="Calibri" w:hAnsi="Calibri" w:cs="Calibri"/>
          <w:sz w:val="20"/>
          <w:szCs w:val="20"/>
        </w:rPr>
        <w:instrText xml:space="preserve"> ADDIN ZOTERO_ITEM CSL_CITATION {"citationID":"KDAT7gp4","properties":{"formattedCitation":"(2023)","plainCitation":"(2023)","noteIndex":5},"citationItems":[{"id":3985,"uris":["http://zotero.org/users/13574455/items/R3CQI4KE"],"itemData":{"id":3985,"type":"article-journal","container-title":"Ruta Antropológica","issue":"16","title":"Cincuenta años de Hip Hop: breve ensayo entre la nostalgia y el consumo","author":[{"family":"Chang-Martinez","given":"Ramon Ernesto"}],"issued":{"date-parts":[["2023"]]},"citation-key":"Chang-Martinez-2023"},"label":"page","suppress-author":true}],"schema":"https://github.com/citation-style-language/schema/raw/master/csl-citation.json"} </w:instrText>
      </w:r>
      <w:r w:rsidR="002C17AE" w:rsidRPr="002C17AE">
        <w:rPr>
          <w:rFonts w:ascii="Calibri" w:eastAsia="Calibri" w:hAnsi="Calibri" w:cs="Calibri"/>
          <w:sz w:val="20"/>
          <w:szCs w:val="20"/>
        </w:rPr>
        <w:fldChar w:fldCharType="separate"/>
      </w:r>
      <w:r w:rsidR="002C17AE" w:rsidRPr="002C17AE">
        <w:rPr>
          <w:rFonts w:ascii="Calibri" w:hAnsi="Calibri" w:cs="Calibri"/>
          <w:sz w:val="20"/>
        </w:rPr>
        <w:t>(2023)</w:t>
      </w:r>
      <w:r w:rsidR="002C17AE" w:rsidRPr="002C17AE">
        <w:rPr>
          <w:rFonts w:ascii="Calibri" w:eastAsia="Calibri" w:hAnsi="Calibri" w:cs="Calibri"/>
          <w:sz w:val="20"/>
          <w:szCs w:val="20"/>
        </w:rPr>
        <w:fldChar w:fldCharType="end"/>
      </w:r>
      <w:r w:rsidRPr="002C17AE">
        <w:rPr>
          <w:rFonts w:ascii="Calibri" w:eastAsia="Calibri" w:hAnsi="Calibri" w:cs="Calibri"/>
          <w:sz w:val="20"/>
          <w:szCs w:val="20"/>
        </w:rPr>
        <w:t>. Allí, el autor analiza las estrategias publicitarias de marcas comerciales interna</w:t>
      </w:r>
      <w:r w:rsidRPr="002C17AE">
        <w:rPr>
          <w:rFonts w:ascii="Calibri" w:eastAsia="Calibri" w:hAnsi="Calibri" w:cs="Calibri"/>
          <w:sz w:val="20"/>
          <w:szCs w:val="20"/>
        </w:rPr>
        <w:t xml:space="preserve">cionalmente conocidas, como Adidas (tradicionalmente ligada al Hip Hop), Sprite y </w:t>
      </w:r>
      <w:proofErr w:type="spellStart"/>
      <w:r w:rsidRPr="002C17AE">
        <w:rPr>
          <w:rFonts w:ascii="Calibri" w:eastAsia="Calibri" w:hAnsi="Calibri" w:cs="Calibri"/>
          <w:sz w:val="20"/>
          <w:szCs w:val="20"/>
        </w:rPr>
        <w:t>Hennessey</w:t>
      </w:r>
      <w:proofErr w:type="spellEnd"/>
      <w:r w:rsidRPr="002C17AE">
        <w:rPr>
          <w:rFonts w:ascii="Calibri" w:eastAsia="Calibri" w:hAnsi="Calibri" w:cs="Calibri"/>
          <w:sz w:val="20"/>
          <w:szCs w:val="20"/>
        </w:rPr>
        <w:t xml:space="preserve">, para conmemorar los cincuenta años del nacimiento del movimiento Hip Hop. Así, sostiene Chang Martínez, “un evento de carácter significativo para ciertos sectores </w:t>
      </w:r>
      <w:r w:rsidRPr="002C17AE">
        <w:rPr>
          <w:rFonts w:ascii="Calibri" w:eastAsia="Calibri" w:hAnsi="Calibri" w:cs="Calibri"/>
          <w:sz w:val="20"/>
          <w:szCs w:val="20"/>
        </w:rPr>
        <w:t xml:space="preserve">de la población se convierte en un mercado fértil de potenciales consumidores que terminarán, influenciados directamente por la publicidad de carácter emocional, siendo parte de la cadena de consumo” </w:t>
      </w:r>
      <w:r w:rsidR="002C17AE" w:rsidRPr="002C17AE">
        <w:rPr>
          <w:rFonts w:ascii="Calibri" w:eastAsia="Calibri" w:hAnsi="Calibri" w:cs="Calibri"/>
          <w:sz w:val="20"/>
          <w:szCs w:val="20"/>
        </w:rPr>
        <w:fldChar w:fldCharType="begin"/>
      </w:r>
      <w:r w:rsidR="00533522">
        <w:rPr>
          <w:rFonts w:ascii="Calibri" w:eastAsia="Calibri" w:hAnsi="Calibri" w:cs="Calibri"/>
          <w:sz w:val="20"/>
          <w:szCs w:val="20"/>
        </w:rPr>
        <w:instrText xml:space="preserve"> ADDIN ZOTERO_ITEM CSL_CITATION {"citationID":"8CsovgpE","properties":{"formattedCitation":"(2023, 107)","plainCitation":"(2023, 107)","dontUpdate":true,"noteIndex":5},"citationItems":[{"id":3985,"uris":["http://zotero.org/users/13574455/items/R3CQI4KE"],"itemData":{"id":3985,"type":"article-journal","container-title":"Ruta Antropológica","issue":"16","title":"Cincuenta años de Hip Hop: breve ensayo entre la nostalgia y el consumo","author":[{"family":"Chang-Martinez","given":"Ramon Ernesto"}],"issued":{"date-parts":[["2023"]]},"citation-key":"Chang-Martinez-2023"},"locator":"107","label":"page","suppress-author":true}],"schema":"https://github.com/citation-style-language/schema/raw/master/csl-citation.json"} </w:instrText>
      </w:r>
      <w:r w:rsidR="002C17AE" w:rsidRPr="002C17AE">
        <w:rPr>
          <w:rFonts w:ascii="Calibri" w:eastAsia="Calibri" w:hAnsi="Calibri" w:cs="Calibri"/>
          <w:sz w:val="20"/>
          <w:szCs w:val="20"/>
        </w:rPr>
        <w:fldChar w:fldCharType="separate"/>
      </w:r>
      <w:r w:rsidR="002C17AE" w:rsidRPr="002C17AE">
        <w:rPr>
          <w:rFonts w:ascii="Calibri" w:hAnsi="Calibri" w:cs="Calibri"/>
          <w:sz w:val="20"/>
        </w:rPr>
        <w:t>(2023: 107)</w:t>
      </w:r>
      <w:r w:rsidR="002C17AE" w:rsidRPr="002C17AE">
        <w:rPr>
          <w:rFonts w:ascii="Calibri" w:eastAsia="Calibri" w:hAnsi="Calibri" w:cs="Calibri"/>
          <w:sz w:val="20"/>
          <w:szCs w:val="20"/>
        </w:rPr>
        <w:fldChar w:fldCharType="end"/>
      </w:r>
      <w:r w:rsidR="002C17AE" w:rsidRPr="002C17AE">
        <w:rPr>
          <w:rFonts w:ascii="Calibri" w:eastAsia="Calibri" w:hAnsi="Calibri" w:cs="Calibri"/>
          <w:sz w:val="20"/>
          <w:szCs w:val="20"/>
        </w:rPr>
        <w:t>.</w:t>
      </w:r>
    </w:p>
  </w:footnote>
  <w:footnote w:id="6">
    <w:p w14:paraId="0630B267" w14:textId="2848DFCE" w:rsidR="00E44D5A" w:rsidRPr="00E44D5A" w:rsidRDefault="00E44D5A">
      <w:pPr>
        <w:pStyle w:val="Textonotapie"/>
      </w:pPr>
      <w:r>
        <w:rPr>
          <w:rStyle w:val="Refdenotaalpie"/>
        </w:rPr>
        <w:footnoteRef/>
      </w:r>
      <w:r>
        <w:t xml:space="preserve"> P</w:t>
      </w:r>
      <w:r>
        <w:rPr>
          <w:rFonts w:ascii="Calibri" w:eastAsia="Calibri" w:hAnsi="Calibri" w:cs="Calibri"/>
          <w:color w:val="000000"/>
        </w:rPr>
        <w:t>ara una revisión crítica y extensa de este recorrido véase “</w:t>
      </w:r>
      <w:proofErr w:type="spellStart"/>
      <w:r>
        <w:rPr>
          <w:rFonts w:ascii="Calibri" w:eastAsia="Calibri" w:hAnsi="Calibri" w:cs="Calibri"/>
          <w:color w:val="000000"/>
        </w:rPr>
        <w:t>Pospopulares</w:t>
      </w:r>
      <w:proofErr w:type="spellEnd"/>
      <w:r>
        <w:rPr>
          <w:rFonts w:ascii="Calibri" w:eastAsia="Calibri" w:hAnsi="Calibri" w:cs="Calibri"/>
          <w:color w:val="000000"/>
        </w:rPr>
        <w:t>” de Pablo Alabarces (2021)</w:t>
      </w:r>
    </w:p>
  </w:footnote>
  <w:footnote w:id="7">
    <w:p w14:paraId="000000D6" w14:textId="04EA5875" w:rsidR="002B6CF2" w:rsidRDefault="0005170F">
      <w:pPr>
        <w:pBdr>
          <w:top w:val="nil"/>
          <w:left w:val="nil"/>
          <w:bottom w:val="nil"/>
          <w:right w:val="nil"/>
          <w:between w:val="nil"/>
        </w:pBdr>
        <w:spacing w:line="240" w:lineRule="auto"/>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Aunque centrado específicamente en el tema de la autenticidad, A. Harrison </w:t>
      </w:r>
      <w:r w:rsidR="00440664">
        <w:rPr>
          <w:rFonts w:ascii="Calibri" w:eastAsia="Calibri" w:hAnsi="Calibri" w:cs="Calibri"/>
          <w:color w:val="000000"/>
          <w:sz w:val="20"/>
          <w:szCs w:val="20"/>
        </w:rPr>
        <w:fldChar w:fldCharType="begin"/>
      </w:r>
      <w:r w:rsidR="00440664">
        <w:rPr>
          <w:rFonts w:ascii="Calibri" w:eastAsia="Calibri" w:hAnsi="Calibri" w:cs="Calibri"/>
          <w:color w:val="000000"/>
          <w:sz w:val="20"/>
          <w:szCs w:val="20"/>
        </w:rPr>
        <w:instrText xml:space="preserve"> ADDIN ZOTERO_ITEM CSL_CITATION {"citationID":"46VZ1bAg","properties":{"formattedCitation":"(2008)","plainCitation":"(2008)","noteIndex":7},"citationItems":[{"id":2866,"uris":["http://zotero.org/users/13574455/items/BY9X382T"],"itemData":{"id":2866,"type":"article-journal","abstract":"This article reviews the history of scholarship on racial authenticity within studies of rap music and hip hop. The concept of authenticity currently enjoys a central place in sociological work on popular music, subcultures, and racial identity. As a music and cultural form that straddles all three of these fields, the debates surrounding authenticity within rap and hip hop are as contentious as any. Using the year 2000 as an arbitrary dividing line, this article presents the late 20th century foundations of research on authenticity and race within hip hop, then moves on to discuss more recent developments in the academic literature. Despite hip hop scholars’ increased emphases on discourses of space and place, and processes of culture and identity formation, the field continues to be framed through notions of essential blackness, and critical interrogations of white hip hop legitimacy. After providing an overview of the state of the field, it is argued that greater attention to language use among hip hop enthusiasts, and a particular emphasis on hip hoppers who fall outside the black–white racial binary will prove fruitful in reinvigorating these longstanding debates. Ethnographic studies of local underground hip hop scenes within the Unites States are recommended as a logical place to begin.","container-title":"Sociology Compass","DOI":"10.1111/j.1751-9020.2008.00171.x","ISSN":"1751-9020, 1751-9020","issue":"6","journalAbbreviation":"Sociology Compass","language":"en","page":"1783-1800","source":"DOI.org (Crossref)","title":"Racial Authenticity in Rap Music and Hip Hop","volume":"2","author":[{"family":"Harrison","given":"Anthony Kwame"}],"issued":{"date-parts":[["2008",11]]},"citation-key":"Harrison-2008"},"label":"page","suppress-author":true}],"schema":"https://github.com/citation-style-language/schema/raw/master/csl-citation.json"} </w:instrText>
      </w:r>
      <w:r w:rsidR="00440664">
        <w:rPr>
          <w:rFonts w:ascii="Calibri" w:eastAsia="Calibri" w:hAnsi="Calibri" w:cs="Calibri"/>
          <w:color w:val="000000"/>
          <w:sz w:val="20"/>
          <w:szCs w:val="20"/>
        </w:rPr>
        <w:fldChar w:fldCharType="separate"/>
      </w:r>
      <w:r w:rsidR="00440664" w:rsidRPr="00440664">
        <w:rPr>
          <w:rFonts w:ascii="Calibri" w:hAnsi="Calibri" w:cs="Calibri"/>
          <w:sz w:val="20"/>
        </w:rPr>
        <w:t>(2008)</w:t>
      </w:r>
      <w:r w:rsidR="00440664">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ofrece una buena revisión de la bibliografía en inglés.  </w:t>
      </w:r>
    </w:p>
  </w:footnote>
  <w:footnote w:id="8">
    <w:p w14:paraId="000000D7" w14:textId="26933CD1" w:rsidR="002B6CF2" w:rsidRDefault="0005170F">
      <w:pPr>
        <w:pBdr>
          <w:top w:val="nil"/>
          <w:left w:val="nil"/>
          <w:bottom w:val="nil"/>
          <w:right w:val="nil"/>
          <w:between w:val="nil"/>
        </w:pBdr>
        <w:spacing w:line="240" w:lineRule="auto"/>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Para una revisión de la bibliografía francesa en castellano véase O. Boix </w:t>
      </w:r>
      <w:r w:rsidR="00CB67B5">
        <w:rPr>
          <w:rFonts w:ascii="Calibri" w:eastAsia="Calibri" w:hAnsi="Calibri" w:cs="Calibri"/>
          <w:color w:val="000000"/>
          <w:sz w:val="20"/>
          <w:szCs w:val="20"/>
        </w:rPr>
        <w:fldChar w:fldCharType="begin"/>
      </w:r>
      <w:r w:rsidR="00CB67B5">
        <w:rPr>
          <w:rFonts w:ascii="Calibri" w:eastAsia="Calibri" w:hAnsi="Calibri" w:cs="Calibri"/>
          <w:color w:val="000000"/>
          <w:sz w:val="20"/>
          <w:szCs w:val="20"/>
        </w:rPr>
        <w:instrText xml:space="preserve"> ADDIN ZOTERO_ITEM CSL_CITATION {"citationID":"8YxVeaYp","properties":{"formattedCitation":"(2015)","plainCitation":"(2015)","noteIndex":8},"citationItems":[{"id":3339,"uris":["http://zotero.org/users/13574455/items/3LARZX2R"],"itemData":{"id":3339,"type":"article-journal","container-title":"Apuntes de Investigación del CECYP","issue":"25","language":"es","source":"Zotero","title":"Entre el esteticismo y el sociologismo: un debate bibliográfico sobre el rap francés","volume":"XVII","author":[{"family":"Boix","given":"Ornela"}],"issued":{"date-parts":[["2015"]]},"citation-key":"Boix-2015"},"label":"page","suppress-author":true}],"schema":"https://github.com/citation-style-language/schema/raw/master/csl-citation.json"} </w:instrText>
      </w:r>
      <w:r w:rsidR="00CB67B5">
        <w:rPr>
          <w:rFonts w:ascii="Calibri" w:eastAsia="Calibri" w:hAnsi="Calibri" w:cs="Calibri"/>
          <w:color w:val="000000"/>
          <w:sz w:val="20"/>
          <w:szCs w:val="20"/>
        </w:rPr>
        <w:fldChar w:fldCharType="separate"/>
      </w:r>
      <w:r w:rsidR="00CB67B5" w:rsidRPr="00CB67B5">
        <w:rPr>
          <w:rFonts w:ascii="Calibri" w:hAnsi="Calibri" w:cs="Calibri"/>
          <w:sz w:val="20"/>
        </w:rPr>
        <w:t>(2015)</w:t>
      </w:r>
      <w:r w:rsidR="00CB67B5">
        <w:rPr>
          <w:rFonts w:ascii="Calibri" w:eastAsia="Calibri" w:hAnsi="Calibri" w:cs="Calibri"/>
          <w:color w:val="000000"/>
          <w:sz w:val="20"/>
          <w:szCs w:val="20"/>
        </w:rPr>
        <w:fldChar w:fldCharType="end"/>
      </w:r>
      <w:r>
        <w:rPr>
          <w:rFonts w:ascii="Calibri" w:eastAsia="Calibri" w:hAnsi="Calibri" w:cs="Calibri"/>
          <w:color w:val="000000"/>
          <w:sz w:val="20"/>
          <w:szCs w:val="20"/>
        </w:rPr>
        <w:t>.</w:t>
      </w:r>
    </w:p>
  </w:footnote>
  <w:footnote w:id="9">
    <w:p w14:paraId="000000D8" w14:textId="77777777" w:rsidR="002B6CF2" w:rsidRDefault="0005170F">
      <w:pPr>
        <w:pBdr>
          <w:top w:val="nil"/>
          <w:left w:val="nil"/>
          <w:bottom w:val="nil"/>
          <w:right w:val="nil"/>
          <w:between w:val="nil"/>
        </w:pBdr>
        <w:spacing w:line="240" w:lineRule="auto"/>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La revista está disponible en: https://intellectdiscover.com/content/journals/ghhs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9" w14:textId="77777777" w:rsidR="002B6CF2" w:rsidRDefault="002B6CF2"/>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Leandro Rodríguez Vega">
    <w15:presenceInfo w15:providerId="AD" w15:userId="S-1-5-21-3820245488-3613903131-118716402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F2"/>
    <w:rsid w:val="00024F74"/>
    <w:rsid w:val="0005170F"/>
    <w:rsid w:val="001A634F"/>
    <w:rsid w:val="00263EAE"/>
    <w:rsid w:val="002B6CF2"/>
    <w:rsid w:val="002C17AE"/>
    <w:rsid w:val="003F29CE"/>
    <w:rsid w:val="00440664"/>
    <w:rsid w:val="00533522"/>
    <w:rsid w:val="007423AE"/>
    <w:rsid w:val="007834E1"/>
    <w:rsid w:val="00A66F76"/>
    <w:rsid w:val="00AA1ECC"/>
    <w:rsid w:val="00C71BE9"/>
    <w:rsid w:val="00CB67B5"/>
    <w:rsid w:val="00DF288E"/>
    <w:rsid w:val="00E44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059C"/>
  <w15:docId w15:val="{FDA31410-B748-4687-BE46-21ED0B49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2C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Ninguno">
    <w:name w:val="Ninguno"/>
    <w:rsid w:val="00F271D7"/>
  </w:style>
  <w:style w:type="paragraph" w:styleId="Textonotapie">
    <w:name w:val="footnote text"/>
    <w:basedOn w:val="Normal"/>
    <w:link w:val="TextonotapieCar"/>
    <w:uiPriority w:val="99"/>
    <w:semiHidden/>
    <w:unhideWhenUsed/>
    <w:rsid w:val="00FF1B79"/>
    <w:pPr>
      <w:spacing w:line="240" w:lineRule="auto"/>
    </w:pPr>
    <w:rPr>
      <w:sz w:val="20"/>
      <w:szCs w:val="20"/>
    </w:rPr>
  </w:style>
  <w:style w:type="character" w:customStyle="1" w:styleId="TextonotapieCar">
    <w:name w:val="Texto nota pie Car"/>
    <w:basedOn w:val="Fuentedeprrafopredeter"/>
    <w:link w:val="Textonotapie"/>
    <w:uiPriority w:val="99"/>
    <w:semiHidden/>
    <w:rsid w:val="00FF1B79"/>
    <w:rPr>
      <w:sz w:val="20"/>
      <w:szCs w:val="20"/>
    </w:rPr>
  </w:style>
  <w:style w:type="character" w:styleId="Refdenotaalpie">
    <w:name w:val="footnote reference"/>
    <w:basedOn w:val="Fuentedeprrafopredeter"/>
    <w:unhideWhenUsed/>
    <w:rsid w:val="00FF1B79"/>
    <w:rPr>
      <w:vertAlign w:val="superscript"/>
    </w:rPr>
  </w:style>
  <w:style w:type="character" w:styleId="Refdenotaalfinal">
    <w:name w:val="endnote reference"/>
    <w:basedOn w:val="Fuentedeprrafopredeter"/>
    <w:uiPriority w:val="99"/>
    <w:semiHidden/>
    <w:unhideWhenUsed/>
    <w:rsid w:val="0029164B"/>
    <w:rPr>
      <w:vertAlign w:val="superscript"/>
    </w:rPr>
  </w:style>
  <w:style w:type="paragraph" w:styleId="Bibliografa">
    <w:name w:val="Bibliography"/>
    <w:basedOn w:val="Normal"/>
    <w:next w:val="Normal"/>
    <w:uiPriority w:val="37"/>
    <w:unhideWhenUsed/>
    <w:rsid w:val="003432FF"/>
    <w:pPr>
      <w:spacing w:line="240" w:lineRule="auto"/>
      <w:ind w:left="720" w:hanging="720"/>
    </w:pPr>
  </w:style>
  <w:style w:type="paragraph" w:styleId="NormalWeb">
    <w:name w:val="Normal (Web)"/>
    <w:basedOn w:val="Normal"/>
    <w:uiPriority w:val="99"/>
    <w:semiHidden/>
    <w:unhideWhenUsed/>
    <w:rsid w:val="002D05C6"/>
    <w:rPr>
      <w:rFonts w:ascii="Times New Roman" w:hAnsi="Times New Roman" w:cs="Times New Roman"/>
      <w:sz w:val="24"/>
      <w:szCs w:val="24"/>
    </w:rPr>
  </w:style>
  <w:style w:type="paragraph" w:styleId="Prrafodelista">
    <w:name w:val="List Paragraph"/>
    <w:basedOn w:val="Normal"/>
    <w:uiPriority w:val="34"/>
    <w:qFormat/>
    <w:rsid w:val="00145532"/>
    <w:pPr>
      <w:ind w:left="720"/>
      <w:contextualSpacing/>
    </w:pPr>
  </w:style>
  <w:style w:type="paragraph" w:styleId="Asuntodelcomentario">
    <w:name w:val="annotation subject"/>
    <w:basedOn w:val="Textocomentario"/>
    <w:next w:val="Textocomentario"/>
    <w:link w:val="AsuntodelcomentarioCar"/>
    <w:uiPriority w:val="99"/>
    <w:semiHidden/>
    <w:unhideWhenUsed/>
    <w:rsid w:val="007D0E22"/>
    <w:rPr>
      <w:b/>
      <w:bCs/>
    </w:rPr>
  </w:style>
  <w:style w:type="character" w:customStyle="1" w:styleId="AsuntodelcomentarioCar">
    <w:name w:val="Asunto del comentario Car"/>
    <w:basedOn w:val="TextocomentarioCar"/>
    <w:link w:val="Asuntodelcomentario"/>
    <w:uiPriority w:val="99"/>
    <w:semiHidden/>
    <w:rsid w:val="007D0E22"/>
    <w:rPr>
      <w:b/>
      <w:bCs/>
      <w:sz w:val="20"/>
      <w:szCs w:val="20"/>
    </w:rPr>
  </w:style>
  <w:style w:type="paragraph" w:styleId="Textodeglobo">
    <w:name w:val="Balloon Text"/>
    <w:basedOn w:val="Normal"/>
    <w:link w:val="TextodegloboCar"/>
    <w:uiPriority w:val="99"/>
    <w:semiHidden/>
    <w:unhideWhenUsed/>
    <w:rsid w:val="00263EA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E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WZ7sQN4GCSAbLj887Yakds0G+w==">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E1E414-9591-441D-B644-14C073B7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17754</Words>
  <Characters>97650</Characters>
  <Application>Microsoft Office Word</Application>
  <DocSecurity>0</DocSecurity>
  <Lines>813</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Nelson Leandro Rodríguez Vega</cp:lastModifiedBy>
  <cp:revision>3</cp:revision>
  <dcterms:created xsi:type="dcterms:W3CDTF">2024-12-07T14:11:00Z</dcterms:created>
  <dcterms:modified xsi:type="dcterms:W3CDTF">2024-12-07T15:52:00Z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id="RBcPVSJI"/&gt;&lt;style id="http://www.zotero.org/styles/chicago-author-date" locale="es-CL" hasBibliography="1" bibliographyStyleHasBeenSet="1"/&gt;&lt;prefs&gt;&lt;pref name="fieldType" value="Field"/&gt;&lt;/prefs&gt;&lt;/</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ZOTERO_PREF_2">
    <vt:lpwstr>data&gt;</vt:lpwstr>
  </property>
</Properties>
</file>